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2BE1" w14:textId="6C3B8C2F" w:rsidR="006E1150" w:rsidRPr="00640CB6" w:rsidRDefault="005D3AE9" w:rsidP="00640CB6">
      <w:pPr>
        <w:pStyle w:val="Title"/>
        <w:spacing w:before="0" w:after="0" w:line="360" w:lineRule="auto"/>
        <w:outlineLvl w:val="0"/>
        <w:rPr>
          <w:rFonts w:asciiTheme="minorEastAsia" w:eastAsiaTheme="minorEastAsia" w:hAnsiTheme="minorEastAsia" w:cstheme="minorEastAsia"/>
          <w:lang w:eastAsia="zh-CN"/>
        </w:rPr>
      </w:pPr>
      <w:r w:rsidRPr="00640CB6">
        <w:rPr>
          <w:rFonts w:asciiTheme="minorEastAsia" w:eastAsiaTheme="minorEastAsia" w:hAnsiTheme="minorEastAsia" w:cstheme="minorEastAsia" w:hint="eastAsia"/>
          <w:lang w:eastAsia="zh-CN"/>
        </w:rPr>
        <w:t>网络</w:t>
      </w:r>
      <w:r w:rsidRPr="00257E98">
        <w:rPr>
          <w:rFonts w:asciiTheme="minorEastAsia" w:eastAsiaTheme="minorEastAsia" w:hAnsiTheme="minorEastAsia" w:cstheme="minorEastAsia" w:hint="eastAsia"/>
          <w:lang w:eastAsia="zh-CN"/>
        </w:rPr>
        <w:t>思政课呈现</w:t>
      </w:r>
      <w:r w:rsidRPr="00640CB6">
        <w:rPr>
          <w:rFonts w:asciiTheme="minorEastAsia" w:eastAsiaTheme="minorEastAsia" w:hAnsiTheme="minorEastAsia" w:cstheme="minorEastAsia" w:hint="eastAsia"/>
          <w:lang w:eastAsia="zh-Hans"/>
        </w:rPr>
        <w:t>对</w:t>
      </w:r>
      <w:r>
        <w:rPr>
          <w:rFonts w:asciiTheme="minorEastAsia" w:eastAsiaTheme="minorEastAsia" w:hAnsiTheme="minorEastAsia" w:cstheme="minorEastAsia" w:hint="eastAsia"/>
          <w:lang w:eastAsia="zh-Hans"/>
        </w:rPr>
        <w:t>教学</w:t>
      </w:r>
      <w:r w:rsidRPr="00257E98">
        <w:rPr>
          <w:rFonts w:asciiTheme="minorEastAsia" w:eastAsiaTheme="minorEastAsia" w:hAnsiTheme="minorEastAsia" w:cstheme="minorEastAsia" w:hint="eastAsia"/>
          <w:lang w:eastAsia="zh-CN"/>
        </w:rPr>
        <w:t>效果</w:t>
      </w:r>
      <w:r w:rsidRPr="00640CB6">
        <w:rPr>
          <w:rFonts w:asciiTheme="minorEastAsia" w:eastAsiaTheme="minorEastAsia" w:hAnsiTheme="minorEastAsia" w:cstheme="minorEastAsia" w:hint="eastAsia"/>
          <w:lang w:eastAsia="zh-Hans"/>
        </w:rPr>
        <w:t>影响的</w:t>
      </w:r>
      <w:r w:rsidRPr="00257E98">
        <w:rPr>
          <w:rFonts w:asciiTheme="minorEastAsia" w:eastAsiaTheme="minorEastAsia" w:hAnsiTheme="minorEastAsia" w:cstheme="minorEastAsia" w:hint="eastAsia"/>
          <w:lang w:eastAsia="zh-CN"/>
        </w:rPr>
        <w:t>实验研究</w:t>
      </w:r>
    </w:p>
    <w:p w14:paraId="12615EF2" w14:textId="77777777" w:rsidR="006E1150" w:rsidRDefault="005D3AE9" w:rsidP="00640CB6">
      <w:pPr>
        <w:pStyle w:val="Author"/>
        <w:spacing w:beforeLines="50" w:before="120" w:afterLines="100" w:after="240"/>
        <w:rPr>
          <w:lang w:eastAsia="zh-CN"/>
        </w:rPr>
      </w:pPr>
      <w:r>
        <w:rPr>
          <w:lang w:eastAsia="zh-CN"/>
        </w:rPr>
        <w:t>汤</w:t>
      </w:r>
      <w:r>
        <w:rPr>
          <w:lang w:eastAsia="zh-CN"/>
        </w:rPr>
        <w:t xml:space="preserve">  </w:t>
      </w:r>
      <w:r>
        <w:rPr>
          <w:lang w:eastAsia="zh-CN"/>
        </w:rPr>
        <w:t>霓</w:t>
      </w:r>
      <w:r>
        <w:rPr>
          <w:rStyle w:val="FootnoteReference"/>
        </w:rPr>
        <w:footnoteReference w:id="1"/>
      </w:r>
      <w:r>
        <w:rPr>
          <w:lang w:eastAsia="zh-CN"/>
        </w:rPr>
        <w:t xml:space="preserve">       </w:t>
      </w:r>
      <w:r>
        <w:rPr>
          <w:lang w:eastAsia="zh-CN"/>
        </w:rPr>
        <w:t>孙宇飞</w:t>
      </w:r>
      <w:r>
        <w:rPr>
          <w:rStyle w:val="FootnoteReference"/>
        </w:rPr>
        <w:footnoteReference w:id="2"/>
      </w:r>
    </w:p>
    <w:p w14:paraId="33209FF0" w14:textId="77777777" w:rsidR="006E1150" w:rsidRDefault="005D3AE9" w:rsidP="00640CB6">
      <w:pPr>
        <w:pStyle w:val="BodyText"/>
        <w:numPr>
          <w:ilvl w:val="0"/>
          <w:numId w:val="2"/>
        </w:numPr>
        <w:ind w:firstLine="480"/>
        <w:jc w:val="center"/>
        <w:outlineLvl w:val="0"/>
        <w:rPr>
          <w:lang w:eastAsia="zh-CN"/>
        </w:rPr>
      </w:pPr>
      <w:r>
        <w:rPr>
          <w:lang w:eastAsia="zh-Hans"/>
        </w:rPr>
        <w:t xml:space="preserve"> </w:t>
      </w:r>
      <w:r>
        <w:rPr>
          <w:rFonts w:hint="eastAsia"/>
          <w:lang w:eastAsia="zh-Hans"/>
        </w:rPr>
        <w:t>教育部职业技术教育中心研究所，北京</w:t>
      </w:r>
      <w:r>
        <w:rPr>
          <w:lang w:eastAsia="zh-Hans"/>
        </w:rPr>
        <w:t xml:space="preserve">  100029</w:t>
      </w:r>
      <w:r>
        <w:rPr>
          <w:rFonts w:hint="eastAsia"/>
          <w:lang w:eastAsia="zh-Hans"/>
        </w:rPr>
        <w:t>；</w:t>
      </w:r>
    </w:p>
    <w:p w14:paraId="05A480A0" w14:textId="77777777" w:rsidR="006E1150" w:rsidRDefault="005D3AE9" w:rsidP="00640CB6">
      <w:pPr>
        <w:pStyle w:val="BodyText"/>
        <w:numPr>
          <w:ilvl w:val="255"/>
          <w:numId w:val="0"/>
        </w:numPr>
        <w:jc w:val="center"/>
        <w:outlineLvl w:val="0"/>
        <w:rPr>
          <w:lang w:eastAsia="zh-CN"/>
        </w:rPr>
      </w:pPr>
      <w:r>
        <w:rPr>
          <w:lang w:eastAsia="zh-Hans"/>
        </w:rPr>
        <w:t xml:space="preserve">2. </w:t>
      </w:r>
      <w:r>
        <w:rPr>
          <w:rFonts w:hint="eastAsia"/>
          <w:lang w:eastAsia="zh-Hans"/>
        </w:rPr>
        <w:t>清华大学社会科学学院，北京</w:t>
      </w:r>
      <w:r>
        <w:rPr>
          <w:lang w:eastAsia="zh-Hans"/>
        </w:rPr>
        <w:t xml:space="preserve">  100084</w:t>
      </w:r>
      <w:r>
        <w:rPr>
          <w:rFonts w:hint="eastAsia"/>
          <w:lang w:eastAsia="zh-Hans"/>
        </w:rPr>
        <w:t>）</w:t>
      </w:r>
    </w:p>
    <w:p w14:paraId="17BA72B8" w14:textId="77777777" w:rsidR="006E1150" w:rsidRDefault="006E1150" w:rsidP="00640CB6">
      <w:pPr>
        <w:pStyle w:val="BodyText"/>
        <w:numPr>
          <w:ilvl w:val="255"/>
          <w:numId w:val="0"/>
        </w:numPr>
        <w:ind w:firstLineChars="200" w:firstLine="482"/>
        <w:jc w:val="left"/>
        <w:rPr>
          <w:b/>
          <w:bCs/>
          <w:lang w:eastAsia="zh-Hans"/>
        </w:rPr>
      </w:pPr>
    </w:p>
    <w:p w14:paraId="1DC2860D" w14:textId="72061B0B" w:rsidR="00B55F6C" w:rsidRDefault="005D3AE9" w:rsidP="00257E98">
      <w:pPr>
        <w:pStyle w:val="BodyText"/>
        <w:numPr>
          <w:ilvl w:val="255"/>
          <w:numId w:val="0"/>
        </w:numPr>
        <w:ind w:firstLineChars="200" w:firstLine="482"/>
        <w:jc w:val="left"/>
        <w:rPr>
          <w:ins w:id="5" w:author="ws952" w:date="2021-10-27T14:11:00Z"/>
          <w:lang w:eastAsia="zh-CN"/>
        </w:rPr>
      </w:pPr>
      <w:commentRangeStart w:id="6"/>
      <w:commentRangeStart w:id="7"/>
      <w:r w:rsidRPr="00640CB6">
        <w:rPr>
          <w:rFonts w:hint="eastAsia"/>
          <w:b/>
          <w:bCs/>
          <w:lang w:eastAsia="zh-Hans"/>
        </w:rPr>
        <w:t>摘要：</w:t>
      </w:r>
      <w:commentRangeEnd w:id="6"/>
      <w:r>
        <w:commentReference w:id="6"/>
      </w:r>
      <w:commentRangeEnd w:id="7"/>
      <w:r w:rsidR="00640CB6">
        <w:rPr>
          <w:rStyle w:val="CommentReference"/>
        </w:rPr>
        <w:commentReference w:id="7"/>
      </w:r>
      <w:r>
        <w:rPr>
          <w:lang w:eastAsia="zh-CN"/>
        </w:rPr>
        <w:t>政治宣传是政府维持统治合法性和提升公众支持的重要手段之一</w:t>
      </w:r>
      <w:ins w:id="8" w:author="ws952" w:date="2021-10-27T14:37:00Z">
        <w:r w:rsidR="00744BE9">
          <w:rPr>
            <w:rFonts w:hint="eastAsia"/>
            <w:lang w:eastAsia="zh-CN"/>
          </w:rPr>
          <w:t>。</w:t>
        </w:r>
      </w:ins>
      <w:del w:id="9" w:author="ws952" w:date="2021-10-27T14:37:00Z">
        <w:r w:rsidDel="00744BE9">
          <w:rPr>
            <w:lang w:eastAsia="zh-CN"/>
          </w:rPr>
          <w:delText>，</w:delText>
        </w:r>
      </w:del>
      <w:del w:id="10" w:author="ws952" w:date="2021-10-27T14:34:00Z">
        <w:r w:rsidDel="00FE2D13">
          <w:rPr>
            <w:lang w:eastAsia="zh-CN"/>
          </w:rPr>
          <w:delText>现有研究从</w:delText>
        </w:r>
        <w:r w:rsidDel="00FE2D13">
          <w:rPr>
            <w:lang w:eastAsia="zh-CN"/>
          </w:rPr>
          <w:delText>“</w:delText>
        </w:r>
        <w:r w:rsidDel="00FE2D13">
          <w:rPr>
            <w:lang w:eastAsia="zh-CN"/>
          </w:rPr>
          <w:delText>灌输机制</w:delText>
        </w:r>
        <w:r w:rsidDel="00FE2D13">
          <w:rPr>
            <w:lang w:eastAsia="zh-CN"/>
          </w:rPr>
          <w:delText>”</w:delText>
        </w:r>
        <w:r w:rsidDel="00FE2D13">
          <w:rPr>
            <w:lang w:eastAsia="zh-CN"/>
          </w:rPr>
          <w:delText>和</w:delText>
        </w:r>
        <w:r w:rsidDel="00FE2D13">
          <w:rPr>
            <w:lang w:eastAsia="zh-CN"/>
          </w:rPr>
          <w:delText>“</w:delText>
        </w:r>
        <w:r w:rsidDel="00FE2D13">
          <w:rPr>
            <w:lang w:eastAsia="zh-CN"/>
          </w:rPr>
          <w:delText>信号机制</w:delText>
        </w:r>
        <w:r w:rsidDel="00FE2D13">
          <w:rPr>
            <w:lang w:eastAsia="zh-CN"/>
          </w:rPr>
          <w:delText>”</w:delText>
        </w:r>
        <w:r w:rsidDel="00FE2D13">
          <w:rPr>
            <w:lang w:eastAsia="zh-CN"/>
          </w:rPr>
          <w:delText>解释政治宣传对公众态度和行为的影响，但少有研究探究两个机制之间的联系。</w:delText>
        </w:r>
      </w:del>
      <w:r>
        <w:rPr>
          <w:lang w:eastAsia="zh-CN"/>
        </w:rPr>
        <w:t>思想政治教育课程是中国政治宣传的重要方式，</w:t>
      </w:r>
      <w:del w:id="11" w:author="ws952" w:date="2021-10-27T13:51:00Z">
        <w:r w:rsidDel="00640CB6">
          <w:rPr>
            <w:lang w:eastAsia="zh-CN"/>
          </w:rPr>
          <w:delText>是</w:delText>
        </w:r>
      </w:del>
      <w:del w:id="12" w:author="ws952" w:date="2021-10-27T13:50:00Z">
        <w:r w:rsidDel="00640CB6">
          <w:rPr>
            <w:lang w:eastAsia="zh-CN"/>
          </w:rPr>
          <w:delText>落实立德树人根本任务的关键</w:delText>
        </w:r>
      </w:del>
      <w:del w:id="13" w:author="ws952" w:date="2021-10-27T13:51:00Z">
        <w:r w:rsidDel="00640CB6">
          <w:rPr>
            <w:lang w:eastAsia="zh-CN"/>
          </w:rPr>
          <w:delText>，</w:delText>
        </w:r>
      </w:del>
      <w:r>
        <w:rPr>
          <w:lang w:eastAsia="zh-CN"/>
        </w:rPr>
        <w:t>如何讲好思政课是</w:t>
      </w:r>
      <w:ins w:id="14" w:author="ws952" w:date="2021-10-27T13:51:00Z">
        <w:r w:rsidR="00640CB6">
          <w:rPr>
            <w:lang w:eastAsia="zh-CN"/>
          </w:rPr>
          <w:t>落实立德树人根本任务的关键</w:t>
        </w:r>
      </w:ins>
      <w:ins w:id="15" w:author="ws952" w:date="2021-10-27T14:15:00Z">
        <w:r w:rsidR="008375B9">
          <w:rPr>
            <w:rFonts w:hint="eastAsia"/>
            <w:lang w:eastAsia="zh-CN"/>
          </w:rPr>
          <w:t>环节</w:t>
        </w:r>
      </w:ins>
      <w:del w:id="16" w:author="ws952" w:date="2021-10-27T13:51:00Z">
        <w:r w:rsidDel="00640CB6">
          <w:rPr>
            <w:lang w:eastAsia="zh-CN"/>
          </w:rPr>
          <w:delText>一个亟待解决的时代命题</w:delText>
        </w:r>
      </w:del>
      <w:r>
        <w:rPr>
          <w:lang w:eastAsia="zh-CN"/>
        </w:rPr>
        <w:t>。本文使用在中国开展在线调查实验获得的独特数据集，结合</w:t>
      </w:r>
      <w:ins w:id="17" w:author="ws952" w:date="2021-10-27T14:58:00Z">
        <w:r w:rsidR="00710BAA">
          <w:rPr>
            <w:rFonts w:hint="eastAsia"/>
            <w:lang w:eastAsia="zh-CN"/>
          </w:rPr>
          <w:t>析因</w:t>
        </w:r>
      </w:ins>
      <w:del w:id="18" w:author="ws952" w:date="2021-10-27T14:09:00Z">
        <w:r w:rsidDel="00B55F6C">
          <w:rPr>
            <w:rFonts w:hint="eastAsia"/>
            <w:lang w:eastAsia="zh-CN"/>
          </w:rPr>
          <w:delText>析</w:delText>
        </w:r>
        <w:r w:rsidDel="00B55F6C">
          <w:rPr>
            <w:lang w:eastAsia="zh-CN"/>
          </w:rPr>
          <w:delText>因</w:delText>
        </w:r>
      </w:del>
      <w:r>
        <w:rPr>
          <w:lang w:eastAsia="zh-CN"/>
        </w:rPr>
        <w:t>实验</w:t>
      </w:r>
      <w:del w:id="19" w:author="ws952" w:date="2021-10-27T14:58:00Z">
        <w:r w:rsidDel="00710BAA">
          <w:rPr>
            <w:lang w:eastAsia="zh-CN"/>
          </w:rPr>
          <w:delText>设计</w:delText>
        </w:r>
      </w:del>
      <w:r>
        <w:rPr>
          <w:lang w:eastAsia="zh-CN"/>
        </w:rPr>
        <w:t>和回归分析检验了</w:t>
      </w:r>
      <w:ins w:id="20" w:author="ws952" w:date="2021-10-27T14:09:00Z">
        <w:r w:rsidR="00B55F6C">
          <w:rPr>
            <w:rFonts w:hint="eastAsia"/>
            <w:lang w:eastAsia="zh-CN"/>
          </w:rPr>
          <w:t>教学内容和呈现方式对网络思政课</w:t>
        </w:r>
      </w:ins>
      <w:ins w:id="21" w:author="ws952" w:date="2021-10-27T14:15:00Z">
        <w:r w:rsidR="008375B9">
          <w:rPr>
            <w:rFonts w:hint="eastAsia"/>
            <w:lang w:eastAsia="zh-CN"/>
          </w:rPr>
          <w:t>政治</w:t>
        </w:r>
      </w:ins>
      <w:ins w:id="22" w:author="ws952" w:date="2021-10-27T14:49:00Z">
        <w:r w:rsidR="00B731E8">
          <w:rPr>
            <w:rFonts w:hint="eastAsia"/>
            <w:lang w:eastAsia="zh-CN"/>
          </w:rPr>
          <w:t>教学</w:t>
        </w:r>
      </w:ins>
      <w:ins w:id="23" w:author="ws952" w:date="2021-10-27T14:15:00Z">
        <w:r w:rsidR="008375B9">
          <w:rPr>
            <w:rFonts w:hint="eastAsia"/>
            <w:lang w:eastAsia="zh-CN"/>
          </w:rPr>
          <w:t>效果的影响。</w:t>
        </w:r>
      </w:ins>
      <w:ins w:id="24" w:author="ws952" w:date="2021-10-27T14:24:00Z">
        <w:r w:rsidR="008375B9">
          <w:rPr>
            <w:lang w:eastAsia="zh-CN"/>
          </w:rPr>
          <w:t>笔者基于内容和形式两个视角，从认同增强、能力感知和思政课喜好三个维度探索了影响思政课宣传效果的因素。笔者发现，和学生专业实践相结合的课程内容能够显著的提升受试学生的思政课</w:t>
        </w:r>
      </w:ins>
      <w:ins w:id="25" w:author="ws952" w:date="2021-10-27T14:49:00Z">
        <w:r w:rsidR="00B731E8">
          <w:rPr>
            <w:rFonts w:hint="eastAsia"/>
            <w:lang w:eastAsia="zh-CN"/>
          </w:rPr>
          <w:t>的</w:t>
        </w:r>
      </w:ins>
      <w:ins w:id="26" w:author="ws952" w:date="2021-10-27T14:52:00Z">
        <w:r w:rsidR="00B731E8">
          <w:rPr>
            <w:rFonts w:hint="eastAsia"/>
            <w:lang w:eastAsia="zh-CN"/>
          </w:rPr>
          <w:t>教学</w:t>
        </w:r>
      </w:ins>
      <w:ins w:id="27" w:author="ws952" w:date="2021-10-27T14:24:00Z">
        <w:r w:rsidR="008375B9">
          <w:rPr>
            <w:lang w:eastAsia="zh-CN"/>
          </w:rPr>
          <w:t>效果，</w:t>
        </w:r>
      </w:ins>
      <w:ins w:id="28" w:author="ws952" w:date="2021-10-27T14:50:00Z">
        <w:r w:rsidR="00B731E8">
          <w:rPr>
            <w:rFonts w:hint="eastAsia"/>
            <w:lang w:eastAsia="zh-CN"/>
          </w:rPr>
          <w:t>而</w:t>
        </w:r>
      </w:ins>
      <w:ins w:id="29" w:author="ws952" w:date="2021-10-27T14:24:00Z">
        <w:r w:rsidR="008375B9">
          <w:rPr>
            <w:lang w:eastAsia="zh-CN"/>
          </w:rPr>
          <w:t>呈现方式对</w:t>
        </w:r>
      </w:ins>
      <w:ins w:id="30" w:author="ws952" w:date="2021-10-27T14:51:00Z">
        <w:r w:rsidR="00B731E8">
          <w:rPr>
            <w:rFonts w:hint="eastAsia"/>
            <w:lang w:eastAsia="zh-CN"/>
          </w:rPr>
          <w:t>教学效果</w:t>
        </w:r>
      </w:ins>
      <w:ins w:id="31" w:author="ws952" w:date="2021-10-27T14:24:00Z">
        <w:r w:rsidR="008375B9">
          <w:rPr>
            <w:lang w:eastAsia="zh-CN"/>
          </w:rPr>
          <w:t>没有显著的影响</w:t>
        </w:r>
      </w:ins>
      <w:ins w:id="32" w:author="ws952" w:date="2021-10-27T14:51:00Z">
        <w:r w:rsidR="00B731E8">
          <w:rPr>
            <w:rFonts w:hint="eastAsia"/>
            <w:lang w:eastAsia="zh-CN"/>
          </w:rPr>
          <w:t>。</w:t>
        </w:r>
      </w:ins>
      <w:ins w:id="33" w:author="ws952" w:date="2021-10-27T14:24:00Z">
        <w:r w:rsidR="008375B9">
          <w:rPr>
            <w:lang w:eastAsia="zh-CN"/>
          </w:rPr>
          <w:t>即近年来国家倡导的</w:t>
        </w:r>
        <w:r w:rsidR="008375B9">
          <w:rPr>
            <w:lang w:eastAsia="zh-CN"/>
          </w:rPr>
          <w:t>“</w:t>
        </w:r>
        <w:r w:rsidR="008375B9">
          <w:rPr>
            <w:lang w:eastAsia="zh-CN"/>
          </w:rPr>
          <w:t>课程思政</w:t>
        </w:r>
        <w:r w:rsidR="008375B9">
          <w:rPr>
            <w:lang w:eastAsia="zh-CN"/>
          </w:rPr>
          <w:t>”</w:t>
        </w:r>
        <w:r w:rsidR="008375B9">
          <w:rPr>
            <w:lang w:eastAsia="zh-CN"/>
          </w:rPr>
          <w:t>这一</w:t>
        </w:r>
        <w:r w:rsidR="008375B9">
          <w:rPr>
            <w:lang w:eastAsia="zh-CN"/>
          </w:rPr>
          <w:t>“</w:t>
        </w:r>
        <w:r w:rsidR="008375B9">
          <w:rPr>
            <w:lang w:eastAsia="zh-CN"/>
          </w:rPr>
          <w:t>宣传式教育</w:t>
        </w:r>
        <w:r w:rsidR="008375B9">
          <w:rPr>
            <w:lang w:eastAsia="zh-CN"/>
          </w:rPr>
          <w:t>”</w:t>
        </w:r>
        <w:r w:rsidR="008375B9">
          <w:rPr>
            <w:lang w:eastAsia="zh-CN"/>
          </w:rPr>
          <w:t>的</w:t>
        </w:r>
        <w:r w:rsidR="008375B9" w:rsidRPr="00B731E8">
          <w:rPr>
            <w:rFonts w:hint="eastAsia"/>
            <w:lang w:eastAsia="zh-CN"/>
            <w:rPrChange w:id="34" w:author="ws952" w:date="2021-10-27T14:49:00Z">
              <w:rPr>
                <w:rFonts w:hint="eastAsia"/>
                <w:highlight w:val="yellow"/>
                <w:lang w:eastAsia="zh-CN"/>
              </w:rPr>
            </w:rPrChange>
          </w:rPr>
          <w:t>教学效果</w:t>
        </w:r>
        <w:r w:rsidR="008375B9">
          <w:rPr>
            <w:lang w:eastAsia="zh-CN"/>
          </w:rPr>
          <w:t>要好于传统的</w:t>
        </w:r>
        <w:r w:rsidR="008375B9">
          <w:rPr>
            <w:lang w:eastAsia="zh-CN"/>
          </w:rPr>
          <w:t>“</w:t>
        </w:r>
        <w:r w:rsidR="008375B9">
          <w:rPr>
            <w:lang w:eastAsia="zh-CN"/>
          </w:rPr>
          <w:t>教育式宣传</w:t>
        </w:r>
        <w:r w:rsidR="008375B9">
          <w:rPr>
            <w:lang w:eastAsia="zh-CN"/>
          </w:rPr>
          <w:t>”</w:t>
        </w:r>
        <w:r w:rsidR="008375B9">
          <w:rPr>
            <w:lang w:eastAsia="zh-CN"/>
          </w:rPr>
          <w:t>类型的</w:t>
        </w:r>
        <w:r w:rsidR="008375B9">
          <w:rPr>
            <w:lang w:eastAsia="zh-CN"/>
          </w:rPr>
          <w:t>“</w:t>
        </w:r>
        <w:r w:rsidR="008375B9">
          <w:rPr>
            <w:lang w:eastAsia="zh-CN"/>
          </w:rPr>
          <w:t>思政课程</w:t>
        </w:r>
        <w:r w:rsidR="008375B9">
          <w:rPr>
            <w:lang w:eastAsia="zh-CN"/>
          </w:rPr>
          <w:t>”</w:t>
        </w:r>
        <w:r w:rsidR="008375B9">
          <w:rPr>
            <w:lang w:eastAsia="zh-CN"/>
          </w:rPr>
          <w:t>。</w:t>
        </w:r>
      </w:ins>
    </w:p>
    <w:p w14:paraId="4E7123DE" w14:textId="6D62C285" w:rsidR="00640CB6" w:rsidDel="00640CB6" w:rsidRDefault="005D3AE9" w:rsidP="00257E98">
      <w:pPr>
        <w:pStyle w:val="BodyText"/>
        <w:numPr>
          <w:ilvl w:val="255"/>
          <w:numId w:val="0"/>
        </w:numPr>
        <w:ind w:firstLineChars="200" w:firstLine="480"/>
        <w:jc w:val="left"/>
        <w:rPr>
          <w:del w:id="35" w:author="ws952" w:date="2021-10-27T13:56:00Z"/>
          <w:lang w:eastAsia="zh-CN"/>
        </w:rPr>
      </w:pPr>
      <w:del w:id="36" w:author="ws952" w:date="2021-10-27T13:51:00Z">
        <w:r w:rsidDel="00640CB6">
          <w:rPr>
            <w:lang w:eastAsia="zh-CN"/>
          </w:rPr>
          <w:delText>灌输理论的说服机制</w:delText>
        </w:r>
      </w:del>
      <w:del w:id="37" w:author="ws952" w:date="2021-10-27T14:25:00Z">
        <w:r w:rsidDel="008375B9">
          <w:rPr>
            <w:lang w:eastAsia="zh-CN"/>
          </w:rPr>
          <w:delText>和</w:delText>
        </w:r>
      </w:del>
      <w:del w:id="38" w:author="ws952" w:date="2021-10-27T13:51:00Z">
        <w:r w:rsidDel="00640CB6">
          <w:rPr>
            <w:lang w:eastAsia="zh-CN"/>
          </w:rPr>
          <w:delText>信号理论的能力感知</w:delText>
        </w:r>
      </w:del>
      <w:del w:id="39" w:author="ws952" w:date="2021-10-27T14:25:00Z">
        <w:r w:rsidDel="008375B9">
          <w:rPr>
            <w:lang w:eastAsia="zh-CN"/>
          </w:rPr>
          <w:delText>之间的关系。笔者发现，以思政课为代表的</w:delText>
        </w:r>
        <w:r w:rsidDel="008375B9">
          <w:rPr>
            <w:lang w:eastAsia="zh-CN"/>
          </w:rPr>
          <w:delText>“</w:delText>
        </w:r>
        <w:r w:rsidDel="008375B9">
          <w:rPr>
            <w:lang w:eastAsia="zh-CN"/>
          </w:rPr>
          <w:delText>硬宣传</w:delText>
        </w:r>
        <w:r w:rsidDel="008375B9">
          <w:rPr>
            <w:lang w:eastAsia="zh-CN"/>
          </w:rPr>
          <w:delText>”</w:delText>
        </w:r>
        <w:r w:rsidDel="008375B9">
          <w:rPr>
            <w:lang w:eastAsia="zh-CN"/>
          </w:rPr>
          <w:delText>在传递</w:delText>
        </w:r>
      </w:del>
      <w:del w:id="40" w:author="ws952" w:date="2021-10-27T13:52:00Z">
        <w:r w:rsidDel="00640CB6">
          <w:rPr>
            <w:lang w:eastAsia="zh-CN"/>
          </w:rPr>
          <w:delText>威慑</w:delText>
        </w:r>
      </w:del>
      <w:del w:id="41" w:author="ws952" w:date="2021-10-27T14:25:00Z">
        <w:r w:rsidDel="008375B9">
          <w:rPr>
            <w:lang w:eastAsia="zh-CN"/>
          </w:rPr>
          <w:delText>信号之外，还具有一种说服的</w:delText>
        </w:r>
        <w:r w:rsidDel="008375B9">
          <w:rPr>
            <w:lang w:eastAsia="zh-CN"/>
          </w:rPr>
          <w:delText>“</w:delText>
        </w:r>
        <w:r w:rsidDel="008375B9">
          <w:rPr>
            <w:lang w:eastAsia="zh-CN"/>
          </w:rPr>
          <w:delText>软效应</w:delText>
        </w:r>
        <w:r w:rsidDel="008375B9">
          <w:rPr>
            <w:lang w:eastAsia="zh-CN"/>
          </w:rPr>
          <w:delText>”</w:delText>
        </w:r>
        <w:r w:rsidDel="008375B9">
          <w:rPr>
            <w:lang w:eastAsia="zh-CN"/>
          </w:rPr>
          <w:delText>。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w:delText>
        </w:r>
        <w:r w:rsidDel="008375B9">
          <w:rPr>
            <w:lang w:eastAsia="zh-CN"/>
          </w:rPr>
          <w:delText>“</w:delText>
        </w:r>
        <w:r w:rsidDel="008375B9">
          <w:rPr>
            <w:lang w:eastAsia="zh-CN"/>
          </w:rPr>
          <w:delText>课程思政</w:delText>
        </w:r>
        <w:r w:rsidDel="008375B9">
          <w:rPr>
            <w:lang w:eastAsia="zh-CN"/>
          </w:rPr>
          <w:delText>”</w:delText>
        </w:r>
        <w:r w:rsidDel="008375B9">
          <w:rPr>
            <w:lang w:eastAsia="zh-CN"/>
          </w:rPr>
          <w:delText>这一</w:delText>
        </w:r>
        <w:r w:rsidDel="008375B9">
          <w:rPr>
            <w:lang w:eastAsia="zh-CN"/>
          </w:rPr>
          <w:delText>“</w:delText>
        </w:r>
        <w:r w:rsidDel="008375B9">
          <w:rPr>
            <w:lang w:eastAsia="zh-CN"/>
          </w:rPr>
          <w:delText>宣传式教育</w:delText>
        </w:r>
        <w:r w:rsidDel="008375B9">
          <w:rPr>
            <w:lang w:eastAsia="zh-CN"/>
          </w:rPr>
          <w:delText>”</w:delText>
        </w:r>
        <w:r w:rsidDel="008375B9">
          <w:rPr>
            <w:lang w:eastAsia="zh-CN"/>
          </w:rPr>
          <w:delText>的</w:delText>
        </w:r>
        <w:r w:rsidRPr="00257E98" w:rsidDel="008375B9">
          <w:rPr>
            <w:rFonts w:hint="eastAsia"/>
            <w:highlight w:val="yellow"/>
            <w:lang w:eastAsia="zh-CN"/>
          </w:rPr>
          <w:delText>教学效果</w:delText>
        </w:r>
        <w:r w:rsidDel="008375B9">
          <w:rPr>
            <w:lang w:eastAsia="zh-CN"/>
          </w:rPr>
          <w:delText>要好于传统的</w:delText>
        </w:r>
        <w:r w:rsidDel="008375B9">
          <w:rPr>
            <w:lang w:eastAsia="zh-CN"/>
          </w:rPr>
          <w:delText>“</w:delText>
        </w:r>
        <w:r w:rsidDel="008375B9">
          <w:rPr>
            <w:lang w:eastAsia="zh-CN"/>
          </w:rPr>
          <w:delText>教育式宣传</w:delText>
        </w:r>
        <w:r w:rsidDel="008375B9">
          <w:rPr>
            <w:lang w:eastAsia="zh-CN"/>
          </w:rPr>
          <w:delText>”</w:delText>
        </w:r>
        <w:r w:rsidDel="008375B9">
          <w:rPr>
            <w:lang w:eastAsia="zh-CN"/>
          </w:rPr>
          <w:delText>类型的</w:delText>
        </w:r>
        <w:r w:rsidDel="008375B9">
          <w:rPr>
            <w:lang w:eastAsia="zh-CN"/>
          </w:rPr>
          <w:delText>“</w:delText>
        </w:r>
        <w:r w:rsidDel="008375B9">
          <w:rPr>
            <w:lang w:eastAsia="zh-CN"/>
          </w:rPr>
          <w:delText>思政课程</w:delText>
        </w:r>
        <w:r w:rsidDel="008375B9">
          <w:rPr>
            <w:lang w:eastAsia="zh-CN"/>
          </w:rPr>
          <w:delText>”</w:delText>
        </w:r>
        <w:r w:rsidDel="008375B9">
          <w:rPr>
            <w:lang w:eastAsia="zh-CN"/>
          </w:rPr>
          <w:delText>。</w:delText>
        </w:r>
      </w:del>
    </w:p>
    <w:p w14:paraId="53D8352A" w14:textId="0496C39B" w:rsidR="006E1150" w:rsidRDefault="005D3AE9" w:rsidP="00257E98">
      <w:pPr>
        <w:pStyle w:val="Abstract"/>
        <w:spacing w:before="0" w:after="0"/>
        <w:ind w:firstLineChars="200" w:firstLine="482"/>
        <w:rPr>
          <w:lang w:eastAsia="zh-CN"/>
        </w:rPr>
      </w:pPr>
      <w:r>
        <w:rPr>
          <w:b/>
          <w:bCs/>
          <w:lang w:eastAsia="zh-CN"/>
        </w:rPr>
        <w:t>关键词</w:t>
      </w:r>
      <w:r>
        <w:rPr>
          <w:lang w:eastAsia="zh-CN"/>
        </w:rPr>
        <w:t>：政治宣传；</w:t>
      </w:r>
      <w:ins w:id="42" w:author="ws952" w:date="2021-10-27T14:58:00Z">
        <w:r w:rsidR="00710BAA">
          <w:rPr>
            <w:rFonts w:hint="eastAsia"/>
            <w:lang w:eastAsia="zh-CN"/>
          </w:rPr>
          <w:t>析因</w:t>
        </w:r>
      </w:ins>
      <w:del w:id="43" w:author="ws952" w:date="2021-10-27T14:33:00Z">
        <w:r w:rsidDel="00FE2D13">
          <w:rPr>
            <w:rFonts w:hint="eastAsia"/>
            <w:lang w:eastAsia="zh-CN"/>
          </w:rPr>
          <w:delText>析</w:delText>
        </w:r>
        <w:r w:rsidDel="00FE2D13">
          <w:rPr>
            <w:lang w:eastAsia="zh-CN"/>
          </w:rPr>
          <w:delText>因</w:delText>
        </w:r>
      </w:del>
      <w:r>
        <w:rPr>
          <w:lang w:eastAsia="zh-CN"/>
        </w:rPr>
        <w:t>实验；信号机制；国家能力。</w:t>
      </w:r>
    </w:p>
    <w:p w14:paraId="491A8B19" w14:textId="77777777" w:rsidR="006E1150" w:rsidRDefault="006E1150">
      <w:pPr>
        <w:pStyle w:val="Heading1"/>
        <w:numPr>
          <w:ilvl w:val="255"/>
          <w:numId w:val="0"/>
        </w:numPr>
        <w:spacing w:before="0" w:after="0"/>
        <w:ind w:firstLineChars="150" w:firstLine="480"/>
        <w:rPr>
          <w:rFonts w:ascii="SimHei" w:eastAsia="SimHei" w:hAnsi="SimHei" w:cs="SimHei"/>
          <w:b w:val="0"/>
          <w:bCs w:val="0"/>
          <w:lang w:eastAsia="zh-Hans"/>
        </w:rPr>
        <w:pPrChange w:id="44" w:author="lovingpulu" w:date="2021-10-06T12:51:00Z">
          <w:pPr>
            <w:pStyle w:val="Heading1"/>
          </w:pPr>
        </w:pPrChange>
      </w:pPr>
      <w:bookmarkStart w:id="45" w:name="引言"/>
    </w:p>
    <w:p w14:paraId="1A570AE3" w14:textId="0FF21DBF" w:rsidR="006E1150" w:rsidRPr="00257E98" w:rsidRDefault="005D3AE9">
      <w:pPr>
        <w:pStyle w:val="Heading1"/>
        <w:numPr>
          <w:ilvl w:val="255"/>
          <w:numId w:val="0"/>
        </w:numPr>
        <w:spacing w:beforeLines="50" w:before="120" w:afterLines="50" w:after="120"/>
        <w:ind w:firstLineChars="150" w:firstLine="450"/>
        <w:rPr>
          <w:rFonts w:ascii="SimHei" w:eastAsia="SimHei" w:hAnsi="SimHei" w:cs="SimHei"/>
          <w:b w:val="0"/>
          <w:bCs w:val="0"/>
          <w:sz w:val="30"/>
          <w:szCs w:val="30"/>
          <w:lang w:eastAsia="zh-CN"/>
        </w:rPr>
        <w:pPrChange w:id="46" w:author="lovingpulu" w:date="2021-10-06T12:52:00Z">
          <w:pPr>
            <w:pStyle w:val="Heading1"/>
          </w:pPr>
        </w:pPrChange>
      </w:pPr>
      <w:r>
        <w:rPr>
          <w:rFonts w:ascii="SimHei" w:eastAsia="SimHei" w:hAnsi="SimHei" w:cs="SimHei" w:hint="eastAsia"/>
          <w:b w:val="0"/>
          <w:bCs w:val="0"/>
          <w:sz w:val="30"/>
          <w:szCs w:val="30"/>
          <w:lang w:eastAsia="zh-Hans"/>
          <w:rPrChange w:id="47" w:author="lovingpulu" w:date="2021-10-06T12:59:00Z">
            <w:rPr>
              <w:rFonts w:hint="eastAsia"/>
              <w:lang w:eastAsia="zh-Hans"/>
            </w:rPr>
          </w:rPrChange>
        </w:rPr>
        <w:t>一、</w:t>
      </w:r>
      <w:r>
        <w:rPr>
          <w:rFonts w:ascii="SimHei" w:eastAsia="SimHei" w:hAnsi="SimHei" w:cs="SimHei" w:hint="eastAsia"/>
          <w:b w:val="0"/>
          <w:bCs w:val="0"/>
          <w:sz w:val="30"/>
          <w:szCs w:val="30"/>
          <w:lang w:eastAsia="zh-Hans"/>
        </w:rPr>
        <w:t>问题提出</w:t>
      </w:r>
    </w:p>
    <w:p w14:paraId="6E368FED" w14:textId="028562F8" w:rsidR="006E1150" w:rsidRDefault="005D3AE9">
      <w:pPr>
        <w:pStyle w:val="BodyText"/>
        <w:ind w:firstLine="480"/>
        <w:rPr>
          <w:lang w:eastAsia="zh-CN"/>
        </w:rPr>
      </w:pPr>
      <w:r>
        <w:rPr>
          <w:lang w:eastAsia="zh-CN"/>
        </w:rPr>
        <w:t>政治宣传是维持统治合法性和提升公众支持的重要手段之一</w:t>
      </w:r>
      <w:r>
        <w:rPr>
          <w:lang w:eastAsia="zh-CN"/>
        </w:rPr>
        <w:t xml:space="preserve"> (</w:t>
      </w:r>
      <w:hyperlink w:anchor="ref-DukalskisGerschewski2017">
        <w:r>
          <w:rPr>
            <w:rStyle w:val="Hyperlink"/>
            <w:lang w:eastAsia="zh-CN"/>
          </w:rPr>
          <w:t xml:space="preserve">DUKALSKIS </w:t>
        </w:r>
        <w:r>
          <w:rPr>
            <w:rStyle w:val="Hyperlink"/>
            <w:lang w:eastAsia="zh-CN"/>
          </w:rPr>
          <w:t>等</w:t>
        </w:r>
        <w:r>
          <w:rPr>
            <w:rStyle w:val="Hyperlink"/>
            <w:lang w:eastAsia="zh-CN"/>
          </w:rPr>
          <w:t>, 2017</w:t>
        </w:r>
      </w:hyperlink>
      <w:r>
        <w:rPr>
          <w:lang w:eastAsia="zh-CN"/>
        </w:rPr>
        <w:t xml:space="preserve">) </w:t>
      </w:r>
      <w:r>
        <w:rPr>
          <w:lang w:eastAsia="zh-CN"/>
        </w:rPr>
        <w:t>，它通过直接影响公民对政府的偏好或信念来影响他们的政治行为</w:t>
      </w:r>
      <w:r>
        <w:rPr>
          <w:lang w:eastAsia="zh-CN"/>
        </w:rPr>
        <w:t xml:space="preserve"> (</w:t>
      </w:r>
      <w:hyperlink w:anchor="ref-AdenaEtAl2015">
        <w:r>
          <w:rPr>
            <w:rStyle w:val="Hyperlink"/>
            <w:lang w:eastAsia="zh-CN"/>
          </w:rPr>
          <w:t xml:space="preserve">ADENA </w:t>
        </w:r>
        <w:r>
          <w:rPr>
            <w:rStyle w:val="Hyperlink"/>
            <w:lang w:eastAsia="zh-CN"/>
          </w:rPr>
          <w:t>等</w:t>
        </w:r>
        <w:r>
          <w:rPr>
            <w:rStyle w:val="Hyperlink"/>
            <w:lang w:eastAsia="zh-CN"/>
          </w:rPr>
          <w:t>, 2015</w:t>
        </w:r>
      </w:hyperlink>
      <w:r>
        <w:rPr>
          <w:lang w:eastAsia="zh-CN"/>
        </w:rPr>
        <w:t xml:space="preserve">; </w:t>
      </w:r>
      <w:hyperlink w:anchor="ref-BleckMichelitch2017">
        <w:r>
          <w:rPr>
            <w:rStyle w:val="Hyperlink"/>
            <w:lang w:eastAsia="zh-CN"/>
          </w:rPr>
          <w:t xml:space="preserve">BLECK </w:t>
        </w:r>
        <w:r>
          <w:rPr>
            <w:rStyle w:val="Hyperlink"/>
            <w:lang w:eastAsia="zh-CN"/>
          </w:rPr>
          <w:t>等</w:t>
        </w:r>
        <w:r>
          <w:rPr>
            <w:rStyle w:val="Hyperlink"/>
            <w:lang w:eastAsia="zh-CN"/>
          </w:rPr>
          <w:t>, 2017</w:t>
        </w:r>
      </w:hyperlink>
      <w:r>
        <w:rPr>
          <w:lang w:eastAsia="zh-CN"/>
        </w:rPr>
        <w:t xml:space="preserve">; </w:t>
      </w:r>
      <w:hyperlink w:anchor="ref-HuangCruz2021">
        <w:r>
          <w:rPr>
            <w:rStyle w:val="Hyperlink"/>
            <w:lang w:eastAsia="zh-CN"/>
          </w:rPr>
          <w:t xml:space="preserve">HUANG </w:t>
        </w:r>
        <w:r>
          <w:rPr>
            <w:rStyle w:val="Hyperlink"/>
            <w:lang w:eastAsia="zh-CN"/>
          </w:rPr>
          <w:t>等</w:t>
        </w:r>
        <w:r>
          <w:rPr>
            <w:rStyle w:val="Hyperlink"/>
            <w:lang w:eastAsia="zh-CN"/>
          </w:rPr>
          <w:t>, 2021</w:t>
        </w:r>
      </w:hyperlink>
      <w:r>
        <w:rPr>
          <w:lang w:eastAsia="zh-CN"/>
        </w:rPr>
        <w:t>)</w:t>
      </w:r>
      <w:r>
        <w:rPr>
          <w:lang w:eastAsia="zh-CN"/>
        </w:rPr>
        <w:t>。</w:t>
      </w:r>
      <w:r>
        <w:rPr>
          <w:lang w:eastAsia="zh-CN"/>
        </w:rPr>
        <w:t xml:space="preserve"> </w:t>
      </w:r>
      <w:r>
        <w:rPr>
          <w:lang w:eastAsia="zh-CN"/>
        </w:rPr>
        <w:t>思想政治教育课程（下文简称</w:t>
      </w:r>
      <w:r>
        <w:rPr>
          <w:lang w:eastAsia="zh-CN"/>
        </w:rPr>
        <w:t>“</w:t>
      </w:r>
      <w:r>
        <w:rPr>
          <w:lang w:eastAsia="zh-CN"/>
        </w:rPr>
        <w:t>思政课</w:t>
      </w:r>
      <w:r>
        <w:rPr>
          <w:lang w:eastAsia="zh-CN"/>
        </w:rPr>
        <w:t>”</w:t>
      </w:r>
      <w:r>
        <w:rPr>
          <w:lang w:eastAsia="zh-CN"/>
        </w:rPr>
        <w:t>）是中国政治宣传的重要方式。中国共产党从革命、建设到改革各个历史时期都高度重视思想政治建设，从革命时期的陕北公学到新中国成立后在中学开设</w:t>
      </w:r>
      <w:r>
        <w:rPr>
          <w:lang w:eastAsia="zh-CN"/>
        </w:rPr>
        <w:t>“</w:t>
      </w:r>
      <w:r>
        <w:rPr>
          <w:lang w:eastAsia="zh-CN"/>
        </w:rPr>
        <w:t>中国革命常识</w:t>
      </w:r>
      <w:r>
        <w:rPr>
          <w:lang w:eastAsia="zh-CN"/>
        </w:rPr>
        <w:t>”</w:t>
      </w:r>
      <w:r>
        <w:rPr>
          <w:lang w:eastAsia="zh-CN"/>
        </w:rPr>
        <w:t>、</w:t>
      </w:r>
      <w:r>
        <w:rPr>
          <w:lang w:eastAsia="zh-CN"/>
        </w:rPr>
        <w:t>“</w:t>
      </w:r>
      <w:r>
        <w:rPr>
          <w:lang w:eastAsia="zh-CN"/>
        </w:rPr>
        <w:t>共同纲领</w:t>
      </w:r>
      <w:r>
        <w:rPr>
          <w:lang w:eastAsia="zh-CN"/>
        </w:rPr>
        <w:t>”</w:t>
      </w:r>
      <w:r>
        <w:rPr>
          <w:lang w:eastAsia="zh-CN"/>
        </w:rPr>
        <w:t>等课程；再到改革开放后，中共先后出台</w:t>
      </w:r>
      <w:r>
        <w:rPr>
          <w:lang w:eastAsia="zh-CN"/>
        </w:rPr>
        <w:t>10</w:t>
      </w:r>
      <w:r>
        <w:rPr>
          <w:lang w:eastAsia="zh-CN"/>
        </w:rPr>
        <w:t>多个关于学校思想政治工作的文件，对思政</w:t>
      </w:r>
      <w:r>
        <w:rPr>
          <w:lang w:eastAsia="zh-CN"/>
        </w:rPr>
        <w:lastRenderedPageBreak/>
        <w:t>课建设提出明确要求，不断推动思政课改革。</w:t>
      </w:r>
      <w:r>
        <w:rPr>
          <w:lang w:eastAsia="zh-CN"/>
        </w:rPr>
        <w:t xml:space="preserve"> </w:t>
      </w:r>
      <w:r>
        <w:rPr>
          <w:lang w:eastAsia="zh-CN"/>
        </w:rPr>
        <w:t>思政课作为中国大学生培养的必修环节，是落实立德树人根本任务的关键课程。</w:t>
      </w:r>
      <w:r>
        <w:rPr>
          <w:lang w:eastAsia="zh-CN"/>
        </w:rPr>
        <w:t>(</w:t>
      </w:r>
      <w:hyperlink w:anchor="ref-XiJinPing2020">
        <w:r>
          <w:rPr>
            <w:rStyle w:val="Hyperlink"/>
            <w:lang w:eastAsia="zh-CN"/>
          </w:rPr>
          <w:t>习近平</w:t>
        </w:r>
        <w:r>
          <w:rPr>
            <w:rStyle w:val="Hyperlink"/>
            <w:lang w:eastAsia="zh-CN"/>
          </w:rPr>
          <w:t>, 2020</w:t>
        </w:r>
      </w:hyperlink>
      <w:r>
        <w:rPr>
          <w:lang w:eastAsia="zh-CN"/>
        </w:rPr>
        <w:t>)</w:t>
      </w:r>
      <w:r>
        <w:rPr>
          <w:lang w:eastAsia="zh-CN"/>
        </w:rPr>
        <w:t>。</w:t>
      </w:r>
    </w:p>
    <w:p w14:paraId="3E3C682A" w14:textId="5907110F" w:rsidR="006E1150" w:rsidRDefault="005D3AE9">
      <w:pPr>
        <w:pStyle w:val="BodyText"/>
        <w:ind w:firstLine="480"/>
        <w:rPr>
          <w:lang w:eastAsia="zh-CN"/>
        </w:rPr>
      </w:pPr>
      <w:r>
        <w:rPr>
          <w:lang w:eastAsia="zh-CN"/>
        </w:rPr>
        <w:t>在互联网的普及和疫情防控的新形势下，</w:t>
      </w:r>
      <w:r>
        <w:rPr>
          <w:rFonts w:hint="eastAsia"/>
          <w:lang w:eastAsia="zh-Hans"/>
        </w:rPr>
        <w:t>在线</w:t>
      </w:r>
      <w:r>
        <w:rPr>
          <w:lang w:eastAsia="zh-CN"/>
        </w:rPr>
        <w:t>教育以其较高的教学灵活性、较低的教育成本、优质资源的共享性等诸多优势成为疫情治理新常态下思政教育的重要支撑。</w:t>
      </w:r>
      <w:r>
        <w:rPr>
          <w:lang w:eastAsia="zh-CN"/>
        </w:rPr>
        <w:t xml:space="preserve"> (</w:t>
      </w:r>
      <w:hyperlink w:anchor="ref-YuanMingZeEtAl2020a">
        <w:r>
          <w:rPr>
            <w:rStyle w:val="Hyperlink"/>
            <w:lang w:eastAsia="zh-CN"/>
          </w:rPr>
          <w:t>原铭泽</w:t>
        </w:r>
        <w:r>
          <w:rPr>
            <w:rStyle w:val="Hyperlink"/>
            <w:lang w:eastAsia="zh-CN"/>
          </w:rPr>
          <w:t xml:space="preserve"> </w:t>
        </w:r>
        <w:r>
          <w:rPr>
            <w:rStyle w:val="Hyperlink"/>
            <w:lang w:eastAsia="zh-CN"/>
          </w:rPr>
          <w:t>等</w:t>
        </w:r>
        <w:r>
          <w:rPr>
            <w:rStyle w:val="Hyperlink"/>
            <w:lang w:eastAsia="zh-CN"/>
          </w:rPr>
          <w:t>, 2020</w:t>
        </w:r>
      </w:hyperlink>
      <w:r>
        <w:rPr>
          <w:lang w:eastAsia="zh-CN"/>
        </w:rPr>
        <w:t xml:space="preserve">) </w:t>
      </w:r>
      <w:r>
        <w:rPr>
          <w:rFonts w:hint="eastAsia"/>
          <w:lang w:eastAsia="zh-Hans"/>
        </w:rPr>
        <w:t>在线</w:t>
      </w:r>
      <w:r>
        <w:rPr>
          <w:lang w:eastAsia="zh-CN"/>
        </w:rPr>
        <w:t>教育对思政课的内容、媒介和形式</w:t>
      </w:r>
      <w:r>
        <w:rPr>
          <w:rFonts w:hint="eastAsia"/>
          <w:lang w:eastAsia="zh-Hans"/>
        </w:rPr>
        <w:t>等</w:t>
      </w:r>
      <w:r>
        <w:rPr>
          <w:lang w:eastAsia="zh-CN"/>
        </w:rPr>
        <w:t>都提出了新的要求，</w:t>
      </w:r>
      <w:r>
        <w:rPr>
          <w:lang w:eastAsia="zh-CN"/>
        </w:rPr>
        <w:t>“</w:t>
      </w:r>
      <w:r>
        <w:rPr>
          <w:lang w:eastAsia="zh-CN"/>
        </w:rPr>
        <w:t>思政课不能拿着文件宣读，没有生命、干巴巴的</w:t>
      </w:r>
      <w:r>
        <w:rPr>
          <w:lang w:eastAsia="zh-CN"/>
        </w:rPr>
        <w:t>”</w:t>
      </w:r>
      <w:r>
        <w:rPr>
          <w:rStyle w:val="FootnoteReference"/>
        </w:rPr>
        <w:footnoteReference w:id="3"/>
      </w:r>
      <w:r>
        <w:rPr>
          <w:lang w:eastAsia="zh-CN"/>
        </w:rPr>
        <w:t>。</w:t>
      </w:r>
      <w:r>
        <w:rPr>
          <w:lang w:eastAsia="zh-CN"/>
        </w:rPr>
        <w:t xml:space="preserve"> </w:t>
      </w:r>
      <w:r>
        <w:rPr>
          <w:lang w:eastAsia="zh-CN"/>
        </w:rPr>
        <w:t>面对新的社会变化和复杂多变的国际形势，习近平总书记提出思想政治教育要</w:t>
      </w:r>
      <w:r>
        <w:rPr>
          <w:lang w:eastAsia="zh-CN"/>
        </w:rPr>
        <w:t>“</w:t>
      </w:r>
      <w:r>
        <w:rPr>
          <w:lang w:eastAsia="zh-CN"/>
        </w:rPr>
        <w:t>把课堂教学和实践教学有机结合起来</w:t>
      </w:r>
      <w:r>
        <w:rPr>
          <w:lang w:eastAsia="zh-CN"/>
        </w:rPr>
        <w:t>”</w:t>
      </w:r>
      <w:r>
        <w:rPr>
          <w:lang w:eastAsia="zh-CN"/>
        </w:rPr>
        <w:t>。</w:t>
      </w:r>
      <w:r>
        <w:rPr>
          <w:lang w:eastAsia="zh-CN"/>
        </w:rPr>
        <w:t>(</w:t>
      </w:r>
      <w:hyperlink w:anchor="ref-DuShangZe2021">
        <w:r>
          <w:rPr>
            <w:rStyle w:val="Hyperlink"/>
            <w:lang w:eastAsia="zh-CN"/>
          </w:rPr>
          <w:t>杜尚泽</w:t>
        </w:r>
        <w:r>
          <w:rPr>
            <w:rStyle w:val="Hyperlink"/>
            <w:lang w:eastAsia="zh-CN"/>
          </w:rPr>
          <w:t>, 2021</w:t>
        </w:r>
      </w:hyperlink>
      <w:r>
        <w:rPr>
          <w:lang w:eastAsia="zh-CN"/>
        </w:rPr>
        <w:t>)</w:t>
      </w:r>
      <w:r>
        <w:rPr>
          <w:lang w:eastAsia="zh-CN"/>
        </w:rPr>
        <w:t>。</w:t>
      </w:r>
      <w:r>
        <w:rPr>
          <w:lang w:eastAsia="zh-CN"/>
        </w:rPr>
        <w:t xml:space="preserve"> </w:t>
      </w:r>
      <w:r>
        <w:rPr>
          <w:lang w:eastAsia="zh-CN"/>
        </w:rPr>
        <w:t>尤为重要的是，随着经济的发展和社会的多元化，讲好网络思政课的意义不仅在于学生群体的教育培养，还在于对全体国民的思想价值引领，</w:t>
      </w:r>
      <w:r>
        <w:rPr>
          <w:lang w:eastAsia="zh-CN"/>
        </w:rPr>
        <w:t>“</w:t>
      </w:r>
      <w:r>
        <w:rPr>
          <w:lang w:eastAsia="zh-CN"/>
        </w:rPr>
        <w:t>学习强国</w:t>
      </w:r>
      <w:r>
        <w:rPr>
          <w:lang w:eastAsia="zh-CN"/>
        </w:rPr>
        <w:t>”</w:t>
      </w:r>
      <w:r>
        <w:rPr>
          <w:lang w:eastAsia="zh-CN"/>
        </w:rPr>
        <w:t>等软件就发挥着典型示范作用。</w:t>
      </w:r>
      <w:r>
        <w:rPr>
          <w:lang w:eastAsia="zh-CN"/>
        </w:rPr>
        <w:t xml:space="preserve"> </w:t>
      </w:r>
      <w:r>
        <w:rPr>
          <w:lang w:eastAsia="zh-CN"/>
        </w:rPr>
        <w:t>由此，如何发挥互联网和</w:t>
      </w:r>
      <w:r>
        <w:rPr>
          <w:rFonts w:hint="eastAsia"/>
          <w:lang w:eastAsia="zh-Hans"/>
        </w:rPr>
        <w:t>在线</w:t>
      </w:r>
      <w:r>
        <w:rPr>
          <w:lang w:eastAsia="zh-CN"/>
        </w:rPr>
        <w:t>教育的优势，办好新时代的</w:t>
      </w:r>
      <w:r>
        <w:rPr>
          <w:lang w:eastAsia="zh-CN"/>
        </w:rPr>
        <w:t>“</w:t>
      </w:r>
      <w:r>
        <w:rPr>
          <w:lang w:eastAsia="zh-CN"/>
        </w:rPr>
        <w:t>大思政课</w:t>
      </w:r>
      <w:r>
        <w:rPr>
          <w:lang w:eastAsia="zh-CN"/>
        </w:rPr>
        <w:t>”</w:t>
      </w:r>
      <w:r>
        <w:rPr>
          <w:lang w:eastAsia="zh-CN"/>
        </w:rPr>
        <w:t>，是一个亟待解决的时代问题。</w:t>
      </w:r>
    </w:p>
    <w:p w14:paraId="57486349" w14:textId="7F26453C" w:rsidR="006E1150" w:rsidDel="00710BAA" w:rsidRDefault="005D3AE9">
      <w:pPr>
        <w:pStyle w:val="BodyText"/>
        <w:ind w:firstLine="480"/>
        <w:rPr>
          <w:del w:id="48" w:author="ws952" w:date="2021-10-27T15:01:00Z"/>
          <w:lang w:eastAsia="zh-CN"/>
        </w:rPr>
      </w:pPr>
      <w:r>
        <w:rPr>
          <w:lang w:eastAsia="zh-CN"/>
        </w:rPr>
        <w:t>基于此，本文旨在使用通过大规模调查实验获得的独特数据集，结合析因实验设计和回归分析等方法，从</w:t>
      </w:r>
      <w:r>
        <w:rPr>
          <w:lang w:eastAsia="zh-CN"/>
        </w:rPr>
        <w:t>“</w:t>
      </w:r>
      <w:r>
        <w:rPr>
          <w:lang w:eastAsia="zh-CN"/>
        </w:rPr>
        <w:t>呈现内容</w:t>
      </w:r>
      <w:r>
        <w:rPr>
          <w:lang w:eastAsia="zh-CN"/>
        </w:rPr>
        <w:t>”</w:t>
      </w:r>
      <w:r>
        <w:rPr>
          <w:lang w:eastAsia="zh-CN"/>
        </w:rPr>
        <w:t>和</w:t>
      </w:r>
      <w:r>
        <w:rPr>
          <w:lang w:eastAsia="zh-CN"/>
        </w:rPr>
        <w:t>“</w:t>
      </w:r>
      <w:r>
        <w:rPr>
          <w:lang w:eastAsia="zh-CN"/>
        </w:rPr>
        <w:t>呈现方式</w:t>
      </w:r>
      <w:r>
        <w:rPr>
          <w:lang w:eastAsia="zh-CN"/>
        </w:rPr>
        <w:t>”</w:t>
      </w:r>
      <w:r>
        <w:rPr>
          <w:lang w:eastAsia="zh-CN"/>
        </w:rPr>
        <w:t>两个视角，和</w:t>
      </w:r>
      <w:r>
        <w:rPr>
          <w:lang w:eastAsia="zh-CN"/>
        </w:rPr>
        <w:t>“</w:t>
      </w:r>
      <w:r>
        <w:rPr>
          <w:lang w:eastAsia="zh-CN"/>
        </w:rPr>
        <w:t>认同增强</w:t>
      </w:r>
      <w:r>
        <w:rPr>
          <w:lang w:eastAsia="zh-CN"/>
        </w:rPr>
        <w:t>”</w:t>
      </w:r>
      <w:r>
        <w:rPr>
          <w:lang w:eastAsia="zh-CN"/>
        </w:rPr>
        <w:t>、</w:t>
      </w:r>
      <w:r>
        <w:rPr>
          <w:lang w:eastAsia="zh-CN"/>
        </w:rPr>
        <w:t>“</w:t>
      </w:r>
      <w:r>
        <w:rPr>
          <w:lang w:eastAsia="zh-CN"/>
        </w:rPr>
        <w:t>能力感知</w:t>
      </w:r>
      <w:r>
        <w:rPr>
          <w:lang w:eastAsia="zh-CN"/>
        </w:rPr>
        <w:t>”</w:t>
      </w:r>
      <w:r>
        <w:rPr>
          <w:lang w:eastAsia="zh-CN"/>
        </w:rPr>
        <w:t>和</w:t>
      </w:r>
      <w:r>
        <w:rPr>
          <w:lang w:eastAsia="zh-CN"/>
        </w:rPr>
        <w:t>“</w:t>
      </w:r>
      <w:r>
        <w:rPr>
          <w:lang w:eastAsia="zh-CN"/>
        </w:rPr>
        <w:t>思政课喜好</w:t>
      </w:r>
      <w:r>
        <w:rPr>
          <w:lang w:eastAsia="zh-CN"/>
        </w:rPr>
        <w:t>”</w:t>
      </w:r>
      <w:r>
        <w:rPr>
          <w:lang w:eastAsia="zh-CN"/>
        </w:rPr>
        <w:t>三个课程教学效果评价维度出发，提出教师呈现方式对网络思政课教学效果影响的系统性分析框架，并进行实证检验。</w:t>
      </w:r>
    </w:p>
    <w:p w14:paraId="0F15D90A" w14:textId="77777777" w:rsidR="006E1150" w:rsidRDefault="006E1150" w:rsidP="00710BAA">
      <w:pPr>
        <w:pStyle w:val="BodyText"/>
        <w:ind w:firstLine="480"/>
        <w:rPr>
          <w:lang w:eastAsia="zh-CN"/>
        </w:rPr>
      </w:pPr>
    </w:p>
    <w:p w14:paraId="75421D9C" w14:textId="77777777" w:rsidR="006E1150" w:rsidRDefault="006E1150">
      <w:pPr>
        <w:pStyle w:val="Heading1"/>
        <w:numPr>
          <w:ilvl w:val="255"/>
          <w:numId w:val="0"/>
        </w:numPr>
        <w:spacing w:beforeLines="50" w:before="120" w:afterLines="50" w:after="120"/>
        <w:ind w:firstLineChars="150" w:firstLine="450"/>
        <w:rPr>
          <w:rFonts w:ascii="SimHei" w:eastAsia="SimHei" w:hAnsi="SimHei" w:cs="SimHei"/>
          <w:b w:val="0"/>
          <w:bCs w:val="0"/>
          <w:sz w:val="30"/>
          <w:szCs w:val="30"/>
          <w:lang w:eastAsia="zh-Hans"/>
        </w:rPr>
        <w:pPrChange w:id="49" w:author="lovingpulu" w:date="2021-10-06T12:59:00Z">
          <w:pPr>
            <w:pStyle w:val="Heading1"/>
          </w:pPr>
        </w:pPrChange>
      </w:pPr>
      <w:bookmarkStart w:id="50" w:name="文献综述与研究假设"/>
      <w:bookmarkEnd w:id="45"/>
    </w:p>
    <w:p w14:paraId="0476DB0B" w14:textId="6880FAC5" w:rsidR="006E1150" w:rsidRDefault="005D3AE9">
      <w:pPr>
        <w:pStyle w:val="Heading1"/>
        <w:numPr>
          <w:ilvl w:val="255"/>
          <w:numId w:val="0"/>
        </w:numPr>
        <w:spacing w:beforeLines="50" w:before="120" w:afterLines="50" w:after="120"/>
        <w:ind w:firstLineChars="150" w:firstLine="450"/>
        <w:rPr>
          <w:rFonts w:ascii="SimHei" w:eastAsia="SimHei" w:hAnsi="SimHei" w:cs="SimHei"/>
          <w:b w:val="0"/>
          <w:bCs w:val="0"/>
          <w:sz w:val="30"/>
          <w:szCs w:val="30"/>
          <w:lang w:eastAsia="zh-Hans"/>
        </w:rPr>
        <w:pPrChange w:id="51" w:author="lovingpulu" w:date="2021-10-06T13:07:00Z">
          <w:pPr>
            <w:pStyle w:val="Heading1"/>
          </w:pPr>
        </w:pPrChange>
      </w:pPr>
      <w:r>
        <w:rPr>
          <w:rFonts w:ascii="SimHei" w:eastAsia="SimHei" w:hAnsi="SimHei" w:cs="SimHei" w:hint="eastAsia"/>
          <w:b w:val="0"/>
          <w:bCs w:val="0"/>
          <w:sz w:val="30"/>
          <w:szCs w:val="30"/>
          <w:lang w:eastAsia="zh-Hans"/>
          <w:rPrChange w:id="52" w:author="lovingpulu" w:date="2021-10-06T12:59:00Z">
            <w:rPr>
              <w:rFonts w:ascii="SimHei" w:eastAsia="SimHei" w:hAnsi="SimHei" w:cs="SimHei" w:hint="eastAsia"/>
              <w:b w:val="0"/>
              <w:bCs w:val="0"/>
              <w:lang w:eastAsia="zh-Hans"/>
            </w:rPr>
          </w:rPrChange>
        </w:rPr>
        <w:t>二、</w:t>
      </w:r>
      <w:r w:rsidRPr="00257E98">
        <w:rPr>
          <w:rFonts w:ascii="SimHei" w:eastAsia="SimHei" w:hAnsi="SimHei" w:cs="SimHei" w:hint="eastAsia"/>
          <w:b w:val="0"/>
          <w:bCs w:val="0"/>
          <w:sz w:val="30"/>
          <w:szCs w:val="30"/>
          <w:lang w:eastAsia="zh-Hans"/>
        </w:rPr>
        <w:t>文献</w:t>
      </w:r>
      <w:r>
        <w:rPr>
          <w:rFonts w:ascii="SimHei" w:eastAsia="SimHei" w:hAnsi="SimHei" w:cs="SimHei" w:hint="eastAsia"/>
          <w:b w:val="0"/>
          <w:bCs w:val="0"/>
          <w:sz w:val="30"/>
          <w:szCs w:val="30"/>
          <w:lang w:eastAsia="zh-Hans"/>
        </w:rPr>
        <w:t>综述与假设</w:t>
      </w:r>
    </w:p>
    <w:p w14:paraId="5EBDE1BA" w14:textId="77777777" w:rsidR="006E1150" w:rsidRDefault="005D3AE9">
      <w:pPr>
        <w:pStyle w:val="BodyText"/>
        <w:ind w:firstLine="562"/>
        <w:outlineLvl w:val="1"/>
        <w:rPr>
          <w:sz w:val="28"/>
          <w:szCs w:val="28"/>
          <w:lang w:eastAsia="zh-Hans"/>
        </w:rPr>
        <w:pPrChange w:id="53" w:author="lovingpulu" w:date="2021-10-06T14:37:00Z">
          <w:pPr>
            <w:pStyle w:val="Heading1"/>
          </w:pPr>
        </w:pPrChange>
      </w:pPr>
      <w:r>
        <w:rPr>
          <w:rFonts w:hint="eastAsia"/>
          <w:b/>
          <w:bCs/>
          <w:sz w:val="28"/>
          <w:szCs w:val="28"/>
          <w:lang w:eastAsia="zh-Hans"/>
          <w:rPrChange w:id="54" w:author="lovingpulu" w:date="2021-10-06T13:15:00Z">
            <w:rPr>
              <w:rFonts w:hint="eastAsia"/>
              <w:b w:val="0"/>
              <w:bCs w:val="0"/>
              <w:lang w:eastAsia="zh-Hans"/>
            </w:rPr>
          </w:rPrChange>
        </w:rPr>
        <w:t>（</w:t>
      </w:r>
      <w:r>
        <w:rPr>
          <w:rFonts w:hint="eastAsia"/>
          <w:b/>
          <w:bCs/>
          <w:sz w:val="28"/>
          <w:szCs w:val="28"/>
          <w:lang w:eastAsia="zh-Hans"/>
          <w:rPrChange w:id="55" w:author="lovingpulu" w:date="2021-10-06T14:38:00Z">
            <w:rPr>
              <w:rFonts w:hint="eastAsia"/>
              <w:b w:val="0"/>
              <w:bCs w:val="0"/>
              <w:lang w:eastAsia="zh-Hans"/>
            </w:rPr>
          </w:rPrChange>
        </w:rPr>
        <w:t>一</w:t>
      </w:r>
      <w:r>
        <w:rPr>
          <w:rFonts w:hint="eastAsia"/>
          <w:b/>
          <w:bCs/>
          <w:sz w:val="28"/>
          <w:szCs w:val="28"/>
          <w:lang w:eastAsia="zh-Hans"/>
          <w:rPrChange w:id="56" w:author="lovingpulu" w:date="2021-10-06T13:15:00Z">
            <w:rPr>
              <w:rFonts w:hint="eastAsia"/>
              <w:b w:val="0"/>
              <w:bCs w:val="0"/>
              <w:lang w:eastAsia="zh-Hans"/>
            </w:rPr>
          </w:rPrChange>
        </w:rPr>
        <w:t>）</w:t>
      </w:r>
      <w:r>
        <w:rPr>
          <w:rFonts w:hint="eastAsia"/>
          <w:b/>
          <w:bCs/>
          <w:sz w:val="28"/>
          <w:szCs w:val="28"/>
          <w:lang w:eastAsia="zh-Hans"/>
        </w:rPr>
        <w:t>文献回顾</w:t>
      </w:r>
    </w:p>
    <w:p w14:paraId="78172EB7" w14:textId="37214EC7" w:rsidR="006E1150" w:rsidRPr="00257E98" w:rsidRDefault="005D3AE9" w:rsidP="00710BAA">
      <w:pPr>
        <w:pStyle w:val="BodyText"/>
        <w:ind w:firstLine="562"/>
        <w:rPr>
          <w:sz w:val="28"/>
          <w:szCs w:val="28"/>
          <w:lang w:eastAsia="zh-Hans"/>
        </w:rPr>
      </w:pPr>
      <w:bookmarkStart w:id="57" w:name="教师呈现对学习者的影响"/>
      <w:r>
        <w:rPr>
          <w:b/>
          <w:bCs/>
          <w:sz w:val="28"/>
          <w:szCs w:val="28"/>
          <w:lang w:eastAsia="zh-Hans"/>
        </w:rPr>
        <w:t>1.</w:t>
      </w:r>
      <w:commentRangeStart w:id="58"/>
      <w:r w:rsidRPr="00257E98">
        <w:rPr>
          <w:rFonts w:hint="eastAsia"/>
          <w:b/>
          <w:bCs/>
          <w:sz w:val="28"/>
          <w:szCs w:val="28"/>
          <w:lang w:eastAsia="zh-Hans"/>
        </w:rPr>
        <w:t>教师呈现</w:t>
      </w:r>
      <w:r w:rsidRPr="00710BAA">
        <w:rPr>
          <w:rFonts w:hint="eastAsia"/>
          <w:b/>
          <w:bCs/>
          <w:sz w:val="28"/>
          <w:szCs w:val="28"/>
          <w:lang w:eastAsia="zh-Hans"/>
        </w:rPr>
        <w:t>方式</w:t>
      </w:r>
      <w:r w:rsidRPr="00257E98">
        <w:rPr>
          <w:rFonts w:hint="eastAsia"/>
          <w:b/>
          <w:bCs/>
          <w:sz w:val="28"/>
          <w:szCs w:val="28"/>
          <w:lang w:eastAsia="zh-Hans"/>
        </w:rPr>
        <w:t>对学习者的影响</w:t>
      </w:r>
      <w:commentRangeEnd w:id="58"/>
      <w:r w:rsidR="00710BAA">
        <w:rPr>
          <w:rStyle w:val="CommentReference"/>
        </w:rPr>
        <w:commentReference w:id="58"/>
      </w:r>
    </w:p>
    <w:p w14:paraId="2C681BB7" w14:textId="44984540" w:rsidR="006E1150" w:rsidRDefault="005D3AE9">
      <w:pPr>
        <w:pStyle w:val="FirstParagraph"/>
        <w:ind w:firstLine="480"/>
        <w:rPr>
          <w:lang w:eastAsia="zh-CN"/>
        </w:rPr>
      </w:pPr>
      <w:r>
        <w:rPr>
          <w:lang w:eastAsia="zh-CN"/>
        </w:rPr>
        <w:t>在互联网的普及和疫情防控的新形势下，</w:t>
      </w:r>
      <w:r>
        <w:rPr>
          <w:rFonts w:hint="eastAsia"/>
          <w:lang w:eastAsia="zh-Hans"/>
        </w:rPr>
        <w:t>在线</w:t>
      </w:r>
      <w:r>
        <w:rPr>
          <w:lang w:eastAsia="zh-CN"/>
        </w:rPr>
        <w:t>教育以其较高的教学灵活性、较低的教育成本、优质资源的共享性等诸多优势成为疫情治理新常态下思政教育的重要支撑。</w:t>
      </w:r>
      <w:r>
        <w:rPr>
          <w:lang w:eastAsia="zh-CN"/>
        </w:rPr>
        <w:t xml:space="preserve"> (</w:t>
      </w:r>
      <w:hyperlink w:anchor="ref-YuanMingZeEtAl2020a">
        <w:r>
          <w:rPr>
            <w:rStyle w:val="Hyperlink"/>
            <w:lang w:eastAsia="zh-CN"/>
          </w:rPr>
          <w:t>原铭泽</w:t>
        </w:r>
        <w:r>
          <w:rPr>
            <w:rStyle w:val="Hyperlink"/>
            <w:lang w:eastAsia="zh-CN"/>
          </w:rPr>
          <w:t xml:space="preserve"> </w:t>
        </w:r>
        <w:r>
          <w:rPr>
            <w:rStyle w:val="Hyperlink"/>
            <w:lang w:eastAsia="zh-CN"/>
          </w:rPr>
          <w:t>等</w:t>
        </w:r>
        <w:r>
          <w:rPr>
            <w:rStyle w:val="Hyperlink"/>
            <w:lang w:eastAsia="zh-CN"/>
          </w:rPr>
          <w:t>, 2020</w:t>
        </w:r>
      </w:hyperlink>
      <w:r>
        <w:rPr>
          <w:lang w:eastAsia="zh-CN"/>
        </w:rPr>
        <w:t xml:space="preserve">) </w:t>
      </w:r>
      <w:r>
        <w:rPr>
          <w:lang w:eastAsia="zh-CN"/>
        </w:rPr>
        <w:t>但与此同时，</w:t>
      </w:r>
      <w:r>
        <w:rPr>
          <w:rFonts w:hint="eastAsia"/>
          <w:lang w:eastAsia="zh-Hans"/>
        </w:rPr>
        <w:t>在线</w:t>
      </w:r>
      <w:r>
        <w:rPr>
          <w:lang w:eastAsia="zh-CN"/>
        </w:rPr>
        <w:t>教育学生自主性不足、保持率不高、交流互动不足等固有问题也日益突出。</w:t>
      </w:r>
      <w:r>
        <w:rPr>
          <w:lang w:eastAsia="zh-CN"/>
        </w:rPr>
        <w:t xml:space="preserve"> (</w:t>
      </w:r>
      <w:hyperlink w:anchor="ref-WangJiDeEtAl2014">
        <w:r>
          <w:rPr>
            <w:rStyle w:val="Hyperlink"/>
            <w:lang w:eastAsia="zh-CN"/>
          </w:rPr>
          <w:t>汪基德</w:t>
        </w:r>
        <w:r>
          <w:rPr>
            <w:rStyle w:val="Hyperlink"/>
            <w:lang w:eastAsia="zh-CN"/>
          </w:rPr>
          <w:t xml:space="preserve"> </w:t>
        </w:r>
        <w:r>
          <w:rPr>
            <w:rStyle w:val="Hyperlink"/>
            <w:lang w:eastAsia="zh-CN"/>
          </w:rPr>
          <w:t>等</w:t>
        </w:r>
        <w:r>
          <w:rPr>
            <w:rStyle w:val="Hyperlink"/>
            <w:lang w:eastAsia="zh-CN"/>
          </w:rPr>
          <w:t>, 2014</w:t>
        </w:r>
      </w:hyperlink>
      <w:r>
        <w:rPr>
          <w:lang w:eastAsia="zh-CN"/>
        </w:rPr>
        <w:t xml:space="preserve"> ) </w:t>
      </w:r>
      <w:r>
        <w:rPr>
          <w:lang w:eastAsia="zh-CN"/>
        </w:rPr>
        <w:t>其中，作为讲好</w:t>
      </w:r>
      <w:r>
        <w:rPr>
          <w:rFonts w:hint="eastAsia"/>
          <w:lang w:eastAsia="zh-Hans"/>
        </w:rPr>
        <w:t>网络思政</w:t>
      </w:r>
      <w:r>
        <w:rPr>
          <w:lang w:eastAsia="zh-CN"/>
        </w:rPr>
        <w:t>课的</w:t>
      </w:r>
      <w:r>
        <w:rPr>
          <w:lang w:eastAsia="zh-CN"/>
        </w:rPr>
        <w:t>“</w:t>
      </w:r>
      <w:r>
        <w:rPr>
          <w:lang w:eastAsia="zh-CN"/>
        </w:rPr>
        <w:t>关键</w:t>
      </w:r>
      <w:r>
        <w:rPr>
          <w:lang w:eastAsia="zh-CN"/>
        </w:rPr>
        <w:t>”</w:t>
      </w:r>
      <w:r>
        <w:rPr>
          <w:lang w:eastAsia="zh-CN"/>
        </w:rPr>
        <w:t>，如何在教</w:t>
      </w:r>
      <w:r>
        <w:rPr>
          <w:lang w:eastAsia="zh-CN"/>
        </w:rPr>
        <w:lastRenderedPageBreak/>
        <w:t>学过程中</w:t>
      </w:r>
      <w:r>
        <w:rPr>
          <w:rFonts w:hint="eastAsia"/>
          <w:lang w:eastAsia="zh-Hans"/>
        </w:rPr>
        <w:t>充分</w:t>
      </w:r>
      <w:r>
        <w:rPr>
          <w:lang w:eastAsia="zh-CN"/>
        </w:rPr>
        <w:t>发挥教师的积极性、主动性、创造性</w:t>
      </w:r>
      <w:r>
        <w:rPr>
          <w:lang w:eastAsia="zh-CN"/>
        </w:rPr>
        <w:t>(</w:t>
      </w:r>
      <w:hyperlink w:anchor="ref-XiJinPing2020">
        <w:r>
          <w:rPr>
            <w:rStyle w:val="FollowedHyperlink"/>
            <w:lang w:eastAsia="zh-CN"/>
          </w:rPr>
          <w:t>习近平</w:t>
        </w:r>
        <w:r>
          <w:rPr>
            <w:rStyle w:val="FollowedHyperlink"/>
            <w:lang w:eastAsia="zh-CN"/>
          </w:rPr>
          <w:t>, 2020</w:t>
        </w:r>
      </w:hyperlink>
      <w:r>
        <w:rPr>
          <w:lang w:eastAsia="zh-CN"/>
        </w:rPr>
        <w:t>)</w:t>
      </w:r>
      <w:r>
        <w:rPr>
          <w:lang w:eastAsia="zh-CN"/>
        </w:rPr>
        <w:t>，即网络思政课教学中的教师呈现问题是本研究主要关注的核心。</w:t>
      </w:r>
    </w:p>
    <w:p w14:paraId="30FC116D" w14:textId="20A585B0" w:rsidR="006E1150" w:rsidRDefault="005D3AE9">
      <w:pPr>
        <w:pStyle w:val="BodyText"/>
        <w:ind w:firstLine="480"/>
        <w:rPr>
          <w:lang w:eastAsia="zh-CN"/>
        </w:rPr>
      </w:pPr>
      <w:r>
        <w:rPr>
          <w:lang w:eastAsia="zh-CN"/>
        </w:rPr>
        <w:t>教师呈现有广义和狭义之分，狭义的教师呈现专指在教学过程中，教师干预课程教学的不同形式，包括文字、音频、视频、互动等多种方式，教师呈现已经在现有在线教育产业中得到充分应用。</w:t>
      </w:r>
      <w:r>
        <w:rPr>
          <w:rStyle w:val="FootnoteReference"/>
        </w:rPr>
        <w:footnoteReference w:id="4"/>
      </w:r>
      <w:r>
        <w:rPr>
          <w:lang w:eastAsia="zh-CN"/>
        </w:rPr>
        <w:t>在在线教育领域，现有的教师呈现主要包括教师融合式、教师嵌入式和课堂实录式三种方式</w:t>
      </w:r>
      <w:r>
        <w:rPr>
          <w:lang w:eastAsia="zh-CN"/>
        </w:rPr>
        <w:t>(</w:t>
      </w:r>
      <w:hyperlink w:anchor="ref-YuanMingZeEtAl2020a">
        <w:r>
          <w:rPr>
            <w:rStyle w:val="Hyperlink"/>
            <w:lang w:eastAsia="zh-CN"/>
          </w:rPr>
          <w:t>原铭泽</w:t>
        </w:r>
        <w:r>
          <w:rPr>
            <w:rStyle w:val="Hyperlink"/>
            <w:lang w:eastAsia="zh-CN"/>
          </w:rPr>
          <w:t xml:space="preserve"> </w:t>
        </w:r>
        <w:r>
          <w:rPr>
            <w:rStyle w:val="Hyperlink"/>
            <w:lang w:eastAsia="zh-CN"/>
          </w:rPr>
          <w:t>等</w:t>
        </w:r>
        <w:r>
          <w:rPr>
            <w:rStyle w:val="Hyperlink"/>
            <w:lang w:eastAsia="zh-CN"/>
          </w:rPr>
          <w:t>, 2020</w:t>
        </w:r>
      </w:hyperlink>
      <w:r>
        <w:rPr>
          <w:lang w:eastAsia="zh-CN"/>
        </w:rPr>
        <w:t xml:space="preserve">) </w:t>
      </w:r>
      <w:r>
        <w:rPr>
          <w:lang w:eastAsia="zh-CN"/>
        </w:rPr>
        <w:t>。广义的教师呈现不仅包括教师干预教学的形式，还包括教师的教学内容。本文关注的教师呈现方式是广义的教师呈现，贯穿教师教学的整个过程。</w:t>
      </w:r>
    </w:p>
    <w:p w14:paraId="035F51F2" w14:textId="324EC7C9" w:rsidR="006E1150" w:rsidRDefault="005D3AE9">
      <w:pPr>
        <w:pStyle w:val="BodyText"/>
        <w:ind w:firstLine="480"/>
        <w:rPr>
          <w:lang w:eastAsia="zh-CN"/>
        </w:rPr>
      </w:pPr>
      <w:r>
        <w:rPr>
          <w:lang w:eastAsia="zh-CN"/>
        </w:rPr>
        <w:t>在教师呈现对学习者学习效果的影响上，现有研究主要包括社会临场感、认知负荷、注意和学习者偏好等视角</w:t>
      </w:r>
      <w:r>
        <w:rPr>
          <w:lang w:eastAsia="zh-CN"/>
        </w:rPr>
        <w:t xml:space="preserve"> (</w:t>
      </w:r>
      <w:hyperlink w:anchor="ref-YuanMingZeEtAl2020a">
        <w:r>
          <w:rPr>
            <w:rStyle w:val="Hyperlink"/>
            <w:lang w:eastAsia="zh-CN"/>
          </w:rPr>
          <w:t>原铭泽</w:t>
        </w:r>
        <w:r>
          <w:rPr>
            <w:rStyle w:val="Hyperlink"/>
            <w:lang w:eastAsia="zh-CN"/>
          </w:rPr>
          <w:t xml:space="preserve"> </w:t>
        </w:r>
        <w:r>
          <w:rPr>
            <w:rStyle w:val="Hyperlink"/>
            <w:lang w:eastAsia="zh-CN"/>
          </w:rPr>
          <w:t>等</w:t>
        </w:r>
        <w:r>
          <w:rPr>
            <w:rStyle w:val="Hyperlink"/>
            <w:lang w:eastAsia="zh-CN"/>
          </w:rPr>
          <w:t>, 2020</w:t>
        </w:r>
      </w:hyperlink>
      <w:r>
        <w:rPr>
          <w:lang w:eastAsia="zh-CN"/>
        </w:rPr>
        <w:t>)</w:t>
      </w:r>
      <w:r>
        <w:rPr>
          <w:lang w:eastAsia="zh-CN"/>
        </w:rPr>
        <w:t>。持社会临场感视角的学者认为，教师利用多种方式与在线教育深度融合，能够营造出一种类似真实课堂的学习氛围，从而提升学生的社会临场感，进而有效促进学习效果的提升</w:t>
      </w:r>
      <w:r>
        <w:rPr>
          <w:lang w:eastAsia="zh-CN"/>
        </w:rPr>
        <w:t>(</w:t>
      </w:r>
      <w:hyperlink w:anchor="ref-DunsworthAtkinson2007">
        <w:r>
          <w:rPr>
            <w:rStyle w:val="Hyperlink"/>
            <w:lang w:eastAsia="zh-CN"/>
          </w:rPr>
          <w:t xml:space="preserve">DUNSWORTH </w:t>
        </w:r>
        <w:r>
          <w:rPr>
            <w:rStyle w:val="Hyperlink"/>
            <w:lang w:eastAsia="zh-CN"/>
          </w:rPr>
          <w:t>等</w:t>
        </w:r>
        <w:r>
          <w:rPr>
            <w:rStyle w:val="Hyperlink"/>
            <w:lang w:eastAsia="zh-CN"/>
          </w:rPr>
          <w:t>, 2007</w:t>
        </w:r>
      </w:hyperlink>
      <w:r>
        <w:rPr>
          <w:lang w:eastAsia="zh-CN"/>
        </w:rPr>
        <w:t>)</w:t>
      </w:r>
      <w:r>
        <w:rPr>
          <w:lang w:eastAsia="zh-CN"/>
        </w:rPr>
        <w:t>；持认知负荷视角的学者提出了不同的意见，他们认为教师呈现会造成学生学习的信息冗余，从而影响学习效果</w:t>
      </w:r>
      <w:r>
        <w:rPr>
          <w:lang w:eastAsia="zh-CN"/>
        </w:rPr>
        <w:t xml:space="preserve"> (</w:t>
      </w:r>
      <w:hyperlink w:anchor="ref-Sweller1994">
        <w:r>
          <w:rPr>
            <w:rStyle w:val="Hyperlink"/>
            <w:lang w:eastAsia="zh-CN"/>
          </w:rPr>
          <w:t>SWELLER, 1994</w:t>
        </w:r>
      </w:hyperlink>
      <w:r>
        <w:rPr>
          <w:lang w:eastAsia="zh-CN"/>
        </w:rPr>
        <w:t xml:space="preserve">) </w:t>
      </w:r>
      <w:r>
        <w:rPr>
          <w:rFonts w:hint="eastAsia"/>
          <w:lang w:eastAsia="zh-Hans"/>
        </w:rPr>
        <w:t>。</w:t>
      </w:r>
      <w:r>
        <w:rPr>
          <w:lang w:eastAsia="zh-CN"/>
        </w:rPr>
        <w:t>还有学者从注意视角出发，认为有丰富呈现的课程，能够通过不断变换教师呈现，来吸引学生的注意力。</w:t>
      </w:r>
      <w:r>
        <w:rPr>
          <w:lang w:eastAsia="zh-CN"/>
        </w:rPr>
        <w:t>(</w:t>
      </w:r>
      <w:hyperlink w:anchor="ref-Kleinke1986">
        <w:r>
          <w:rPr>
            <w:rStyle w:val="Hyperlink"/>
            <w:lang w:eastAsia="zh-CN"/>
          </w:rPr>
          <w:t>KLEINKE, 1986</w:t>
        </w:r>
      </w:hyperlink>
      <w:r>
        <w:rPr>
          <w:lang w:eastAsia="zh-CN"/>
        </w:rPr>
        <w:t xml:space="preserve">) </w:t>
      </w:r>
      <w:r>
        <w:rPr>
          <w:lang w:eastAsia="zh-CN"/>
        </w:rPr>
        <w:t>还有学者认为，教师呈现对学习者学习的影响存在个体性差异，会影响学生对一门课程的喜爱。</w:t>
      </w:r>
      <w:r>
        <w:rPr>
          <w:lang w:eastAsia="zh-CN"/>
        </w:rPr>
        <w:t>(</w:t>
      </w:r>
      <w:hyperlink w:anchor="ref-KizilcecEtAl2014">
        <w:r>
          <w:rPr>
            <w:rStyle w:val="Hyperlink"/>
            <w:lang w:eastAsia="zh-CN"/>
          </w:rPr>
          <w:t xml:space="preserve">KIZILCEC </w:t>
        </w:r>
        <w:r>
          <w:rPr>
            <w:rStyle w:val="Hyperlink"/>
            <w:lang w:eastAsia="zh-CN"/>
          </w:rPr>
          <w:t>等</w:t>
        </w:r>
        <w:r>
          <w:rPr>
            <w:rStyle w:val="Hyperlink"/>
            <w:lang w:eastAsia="zh-CN"/>
          </w:rPr>
          <w:t>, 2014</w:t>
        </w:r>
      </w:hyperlink>
      <w:r>
        <w:rPr>
          <w:lang w:eastAsia="zh-CN"/>
        </w:rPr>
        <w:t xml:space="preserve">) </w:t>
      </w:r>
      <w:r>
        <w:rPr>
          <w:lang w:eastAsia="zh-CN"/>
        </w:rPr>
        <w:t>需要注意的是，学习者偏好的视角是学习者对于在线课程的感受，但与学习效果并不存在必然联系。</w:t>
      </w:r>
      <w:r>
        <w:rPr>
          <w:lang w:eastAsia="zh-CN"/>
        </w:rPr>
        <w:t>(</w:t>
      </w:r>
      <w:hyperlink w:anchor="ref-YuanMingZeEtAl2020a">
        <w:r>
          <w:rPr>
            <w:rStyle w:val="Hyperlink"/>
            <w:lang w:eastAsia="zh-CN"/>
          </w:rPr>
          <w:t>原铭泽</w:t>
        </w:r>
        <w:r>
          <w:rPr>
            <w:rStyle w:val="Hyperlink"/>
            <w:lang w:eastAsia="zh-CN"/>
          </w:rPr>
          <w:t xml:space="preserve"> </w:t>
        </w:r>
        <w:r>
          <w:rPr>
            <w:rStyle w:val="Hyperlink"/>
            <w:lang w:eastAsia="zh-CN"/>
          </w:rPr>
          <w:t>等</w:t>
        </w:r>
        <w:r>
          <w:rPr>
            <w:rStyle w:val="Hyperlink"/>
            <w:lang w:eastAsia="zh-CN"/>
          </w:rPr>
          <w:t>, 2020</w:t>
        </w:r>
      </w:hyperlink>
      <w:r>
        <w:rPr>
          <w:lang w:eastAsia="zh-CN"/>
        </w:rPr>
        <w:t>)</w:t>
      </w:r>
    </w:p>
    <w:p w14:paraId="7AD76BA8" w14:textId="77777777" w:rsidR="006E1150" w:rsidRDefault="005D3AE9">
      <w:pPr>
        <w:pStyle w:val="BodyText"/>
        <w:ind w:firstLine="480"/>
        <w:rPr>
          <w:lang w:eastAsia="zh-CN"/>
        </w:rPr>
      </w:pPr>
      <w:r>
        <w:rPr>
          <w:lang w:eastAsia="zh-CN"/>
        </w:rPr>
        <w:t>现有研究从多方面探讨了在教师呈现对学习者的影响，但是少有学者研究这一影响在不同类型课程中的异质性。笔者认为，教师呈现对于学习者的影响在不同类型的课程上存在较大的不同。对于理解型的课程来说，多样的教师呈现形式能够提升学生的兴趣和注意力，从而提升学生的学习效果。但是对于诸如思想政治课这类注重记忆和宣传的</w:t>
      </w:r>
      <w:r>
        <w:rPr>
          <w:lang w:eastAsia="zh-CN"/>
        </w:rPr>
        <w:t>“</w:t>
      </w:r>
      <w:r>
        <w:rPr>
          <w:lang w:eastAsia="zh-CN"/>
        </w:rPr>
        <w:t>硬教育</w:t>
      </w:r>
      <w:r>
        <w:rPr>
          <w:lang w:eastAsia="zh-CN"/>
        </w:rPr>
        <w:t>”</w:t>
      </w:r>
      <w:r>
        <w:rPr>
          <w:lang w:eastAsia="zh-CN"/>
        </w:rPr>
        <w:t>，教师呈现形式对学习者的学习效果没有显著的影响，教学效果的多寡关键在于教师呈现的内容。</w:t>
      </w:r>
      <w:bookmarkEnd w:id="57"/>
    </w:p>
    <w:p w14:paraId="3549F575" w14:textId="77777777" w:rsidR="006E1150" w:rsidRPr="00257E98" w:rsidRDefault="005D3AE9" w:rsidP="00257E98">
      <w:pPr>
        <w:pStyle w:val="BodyText"/>
        <w:ind w:firstLine="562"/>
        <w:outlineLvl w:val="1"/>
        <w:rPr>
          <w:sz w:val="28"/>
          <w:szCs w:val="28"/>
          <w:lang w:eastAsia="zh-Hans"/>
        </w:rPr>
      </w:pPr>
      <w:bookmarkStart w:id="59" w:name="政治宣传的公众影响灌输机制与信号机制"/>
      <w:commentRangeStart w:id="60"/>
      <w:commentRangeStart w:id="61"/>
      <w:r>
        <w:rPr>
          <w:b/>
          <w:bCs/>
          <w:sz w:val="28"/>
          <w:szCs w:val="28"/>
          <w:lang w:eastAsia="zh-Hans"/>
        </w:rPr>
        <w:lastRenderedPageBreak/>
        <w:t>2.</w:t>
      </w:r>
      <w:r w:rsidRPr="00257E98">
        <w:rPr>
          <w:rFonts w:hint="eastAsia"/>
          <w:b/>
          <w:bCs/>
          <w:sz w:val="28"/>
          <w:szCs w:val="28"/>
          <w:lang w:eastAsia="zh-Hans"/>
        </w:rPr>
        <w:t>政治宣传的公众影响：灌输机制与信号机制</w:t>
      </w:r>
      <w:commentRangeEnd w:id="60"/>
      <w:r>
        <w:commentReference w:id="60"/>
      </w:r>
      <w:commentRangeEnd w:id="61"/>
      <w:r w:rsidR="00710BAA">
        <w:rPr>
          <w:rStyle w:val="CommentReference"/>
        </w:rPr>
        <w:commentReference w:id="61"/>
      </w:r>
    </w:p>
    <w:p w14:paraId="31299518" w14:textId="538673E8" w:rsidR="006E1150" w:rsidRDefault="005D3AE9">
      <w:pPr>
        <w:pStyle w:val="FirstParagraph"/>
        <w:ind w:firstLine="480"/>
        <w:rPr>
          <w:lang w:eastAsia="zh-CN"/>
        </w:rPr>
      </w:pPr>
      <w:r>
        <w:rPr>
          <w:lang w:eastAsia="zh-CN"/>
        </w:rPr>
        <w:t>政治宣传是指为了某一个特定的政治目标</w:t>
      </w:r>
      <w:r>
        <w:rPr>
          <w:rFonts w:hint="eastAsia"/>
          <w:lang w:eastAsia="zh-Hans"/>
        </w:rPr>
        <w:t>，</w:t>
      </w:r>
      <w:r>
        <w:rPr>
          <w:lang w:eastAsia="zh-CN"/>
        </w:rPr>
        <w:t>政党或个人进行的信息传播</w:t>
      </w:r>
      <w:r>
        <w:rPr>
          <w:lang w:eastAsia="zh-CN"/>
        </w:rPr>
        <w:t>(</w:t>
      </w:r>
      <w:hyperlink w:anchor="ref-ArceneauxTruex2020">
        <w:r>
          <w:rPr>
            <w:rStyle w:val="Hyperlink"/>
            <w:lang w:eastAsia="zh-CN"/>
          </w:rPr>
          <w:t xml:space="preserve">ARCENEAUX </w:t>
        </w:r>
        <w:r>
          <w:rPr>
            <w:rStyle w:val="Hyperlink"/>
            <w:lang w:eastAsia="zh-CN"/>
          </w:rPr>
          <w:t>等</w:t>
        </w:r>
        <w:r>
          <w:rPr>
            <w:rStyle w:val="Hyperlink"/>
            <w:lang w:eastAsia="zh-CN"/>
          </w:rPr>
          <w:t>, 2020</w:t>
        </w:r>
      </w:hyperlink>
      <w:r>
        <w:rPr>
          <w:lang w:eastAsia="zh-CN"/>
        </w:rPr>
        <w:t xml:space="preserve">) </w:t>
      </w:r>
      <w:r>
        <w:rPr>
          <w:rFonts w:hint="eastAsia"/>
          <w:lang w:eastAsia="zh-Hans"/>
        </w:rPr>
        <w:t>。</w:t>
      </w:r>
      <w:r>
        <w:rPr>
          <w:lang w:eastAsia="zh-CN"/>
        </w:rPr>
        <w:t>现有政治宣传对于公众影响的研究主要包括</w:t>
      </w:r>
      <w:r>
        <w:rPr>
          <w:rFonts w:hint="eastAsia"/>
          <w:lang w:eastAsia="zh-Hans"/>
        </w:rPr>
        <w:t>对</w:t>
      </w:r>
      <w:r>
        <w:rPr>
          <w:lang w:eastAsia="zh-CN"/>
        </w:rPr>
        <w:t>灌输机制与信号机制</w:t>
      </w:r>
      <w:r>
        <w:rPr>
          <w:rFonts w:hint="eastAsia"/>
          <w:lang w:eastAsia="zh-Hans"/>
        </w:rPr>
        <w:t>的研究</w:t>
      </w:r>
      <w:r>
        <w:rPr>
          <w:lang w:eastAsia="zh-CN"/>
        </w:rPr>
        <w:t>，它们从个人和集体两个层面出发，通过不同的进路对公众的观点和行为产生影响。</w:t>
      </w:r>
    </w:p>
    <w:p w14:paraId="5686BF73" w14:textId="315F511F" w:rsidR="006E1150" w:rsidRPr="00213883" w:rsidRDefault="005D3AE9" w:rsidP="00213883">
      <w:pPr>
        <w:pStyle w:val="BodyText"/>
        <w:ind w:firstLine="480"/>
        <w:rPr>
          <w:highlight w:val="yellow"/>
          <w:lang w:eastAsia="zh-CN"/>
          <w:rPrChange w:id="62" w:author="ws952" w:date="2021-10-27T15:17:00Z">
            <w:rPr>
              <w:lang w:eastAsia="zh-CN"/>
            </w:rPr>
          </w:rPrChange>
        </w:rPr>
      </w:pPr>
      <w:r>
        <w:rPr>
          <w:lang w:eastAsia="zh-CN"/>
        </w:rPr>
        <w:t>灌输机制是指政府利用行政优势，通过媒体和教育等向社会发布对自己有利的知识或新闻，试图传递社会和政治价值，并说服民众相信上述信息，从而增加公众对自己的信任和支持</w:t>
      </w:r>
      <w:r>
        <w:rPr>
          <w:lang w:eastAsia="zh-CN"/>
        </w:rPr>
        <w:t xml:space="preserve"> (</w:t>
      </w:r>
      <w:hyperlink w:anchor="ref-JowettODonnell2018">
        <w:r>
          <w:rPr>
            <w:rStyle w:val="Hyperlink"/>
            <w:lang w:eastAsia="zh-CN"/>
          </w:rPr>
          <w:t xml:space="preserve">JOWETT </w:t>
        </w:r>
        <w:r>
          <w:rPr>
            <w:rStyle w:val="Hyperlink"/>
            <w:lang w:eastAsia="zh-CN"/>
          </w:rPr>
          <w:t>等</w:t>
        </w:r>
        <w:r>
          <w:rPr>
            <w:rStyle w:val="Hyperlink"/>
            <w:lang w:eastAsia="zh-CN"/>
          </w:rPr>
          <w:t>, 2018</w:t>
        </w:r>
      </w:hyperlink>
      <w:r>
        <w:rPr>
          <w:lang w:eastAsia="zh-CN"/>
        </w:rPr>
        <w:t>)</w:t>
      </w:r>
      <w:r>
        <w:rPr>
          <w:lang w:eastAsia="zh-CN"/>
        </w:rPr>
        <w:t>。在宣传如何改变人们的态度这一问题上</w:t>
      </w:r>
      <w:del w:id="63" w:author="ws952" w:date="2021-10-27T15:17:00Z">
        <w:r w:rsidRPr="00B064B8" w:rsidDel="00213883">
          <w:rPr>
            <w:rFonts w:hint="eastAsia"/>
            <w:lang w:eastAsia="zh-CN"/>
          </w:rPr>
          <w:delText>，持灌输机制的学者主要从有意识的说服和潜意识的说服两个维度提供证据。</w:delText>
        </w:r>
      </w:del>
      <w:del w:id="64" w:author="ws952" w:date="2021-10-27T15:05:00Z">
        <w:r w:rsidRPr="00B064B8" w:rsidDel="00710BAA">
          <w:rPr>
            <w:rFonts w:hint="eastAsia"/>
            <w:lang w:eastAsia="zh-CN"/>
            <w:rPrChange w:id="65" w:author="ws952" w:date="2021-10-27T15:23:00Z">
              <w:rPr>
                <w:rFonts w:hint="eastAsia"/>
                <w:highlight w:val="yellow"/>
                <w:lang w:eastAsia="zh-CN"/>
              </w:rPr>
            </w:rPrChange>
          </w:rPr>
          <w:delText>对于</w:delText>
        </w:r>
      </w:del>
      <w:del w:id="66" w:author="ws952" w:date="2021-10-27T15:17:00Z">
        <w:r w:rsidRPr="00B064B8" w:rsidDel="00213883">
          <w:rPr>
            <w:rFonts w:hint="eastAsia"/>
            <w:lang w:eastAsia="zh-CN"/>
            <w:rPrChange w:id="67" w:author="ws952" w:date="2021-10-27T15:23:00Z">
              <w:rPr>
                <w:rFonts w:hint="eastAsia"/>
                <w:highlight w:val="yellow"/>
                <w:lang w:eastAsia="zh-CN"/>
              </w:rPr>
            </w:rPrChange>
          </w:rPr>
          <w:delText>宣传说服力的</w:delText>
        </w:r>
      </w:del>
      <w:r w:rsidRPr="00B064B8">
        <w:rPr>
          <w:rFonts w:hint="eastAsia"/>
          <w:lang w:eastAsia="zh-CN"/>
          <w:rPrChange w:id="68" w:author="ws952" w:date="2021-10-27T15:23:00Z">
            <w:rPr>
              <w:rFonts w:hint="eastAsia"/>
              <w:highlight w:val="yellow"/>
              <w:lang w:eastAsia="zh-CN"/>
            </w:rPr>
          </w:rPrChange>
        </w:rPr>
        <w:t>早期研究</w:t>
      </w:r>
      <w:ins w:id="69" w:author="ws952" w:date="2021-10-27T15:17:00Z">
        <w:r w:rsidR="00213883" w:rsidRPr="00B064B8">
          <w:rPr>
            <w:rFonts w:hint="eastAsia"/>
            <w:lang w:eastAsia="zh-CN"/>
            <w:rPrChange w:id="70" w:author="ws952" w:date="2021-10-27T15:23:00Z">
              <w:rPr>
                <w:rFonts w:hint="eastAsia"/>
                <w:highlight w:val="yellow"/>
                <w:lang w:eastAsia="zh-CN"/>
              </w:rPr>
            </w:rPrChange>
          </w:rPr>
          <w:t>主要</w:t>
        </w:r>
      </w:ins>
      <w:del w:id="71" w:author="ws952" w:date="2021-10-27T15:17:00Z">
        <w:r w:rsidRPr="00B064B8" w:rsidDel="00213883">
          <w:rPr>
            <w:rFonts w:hint="eastAsia"/>
            <w:lang w:eastAsia="zh-Hans"/>
          </w:rPr>
          <w:delText>，</w:delText>
        </w:r>
      </w:del>
      <w:r w:rsidRPr="00B064B8">
        <w:rPr>
          <w:rFonts w:hint="eastAsia"/>
          <w:lang w:eastAsia="zh-CN"/>
          <w:rPrChange w:id="72" w:author="ws952" w:date="2021-10-27T15:23:00Z">
            <w:rPr>
              <w:rFonts w:hint="eastAsia"/>
              <w:highlight w:val="yellow"/>
              <w:lang w:eastAsia="zh-CN"/>
            </w:rPr>
          </w:rPrChange>
        </w:rPr>
        <w:t>集中在人们通过宣传有意识的持有政治观点这一角度，</w:t>
      </w:r>
      <w:r>
        <w:rPr>
          <w:lang w:eastAsia="zh-CN"/>
        </w:rPr>
        <w:t>主要存在说服和学习两种方式。</w:t>
      </w:r>
      <w:r>
        <w:fldChar w:fldCharType="begin"/>
      </w:r>
      <w:r>
        <w:rPr>
          <w:lang w:eastAsia="zh-CN"/>
        </w:rPr>
        <w:instrText xml:space="preserve"> HYPERLINK \l "ref-Chaffee2021" \h </w:instrText>
      </w:r>
      <w:r>
        <w:fldChar w:fldCharType="separate"/>
      </w:r>
      <w:r>
        <w:rPr>
          <w:rStyle w:val="Hyperlink"/>
          <w:lang w:eastAsia="zh-CN"/>
        </w:rPr>
        <w:t>CHAFFEE</w:t>
      </w:r>
      <w:r>
        <w:rPr>
          <w:rStyle w:val="Hyperlink"/>
          <w:lang w:eastAsia="zh-CN"/>
        </w:rPr>
        <w:fldChar w:fldCharType="end"/>
      </w:r>
      <w:r>
        <w:rPr>
          <w:lang w:eastAsia="zh-CN"/>
        </w:rPr>
        <w:t xml:space="preserve"> (</w:t>
      </w:r>
      <w:hyperlink w:anchor="ref-Chaffee2021">
        <w:r>
          <w:rPr>
            <w:rStyle w:val="Hyperlink"/>
            <w:lang w:eastAsia="zh-CN"/>
          </w:rPr>
          <w:t>2021</w:t>
        </w:r>
      </w:hyperlink>
      <w:r>
        <w:rPr>
          <w:lang w:eastAsia="zh-CN"/>
        </w:rPr>
        <w:t xml:space="preserve">) </w:t>
      </w:r>
      <w:r>
        <w:rPr>
          <w:lang w:eastAsia="zh-CN"/>
        </w:rPr>
        <w:t>等学者认为提供关于某一问题的信息会改变人们对该问题的看法和态度</w:t>
      </w:r>
      <w:ins w:id="73" w:author="ws952" w:date="2021-10-27T15:18:00Z">
        <w:r w:rsidR="00213883">
          <w:rPr>
            <w:rFonts w:hint="eastAsia"/>
            <w:lang w:eastAsia="zh-CN"/>
          </w:rPr>
          <w:t>，这类视角被称作“灌输机制”</w:t>
        </w:r>
      </w:ins>
      <w:r>
        <w:rPr>
          <w:lang w:eastAsia="zh-CN"/>
        </w:rPr>
        <w:t>。</w:t>
      </w:r>
      <w:ins w:id="74" w:author="ws952" w:date="2021-10-27T15:19:00Z">
        <w:r w:rsidR="00213883">
          <w:rPr>
            <w:rFonts w:hint="eastAsia"/>
            <w:lang w:eastAsia="zh-CN"/>
          </w:rPr>
          <w:t>灌输机制认为，</w:t>
        </w:r>
      </w:ins>
      <w:del w:id="75" w:author="ws952" w:date="2021-10-27T15:19:00Z">
        <w:r w:rsidRPr="00B064B8" w:rsidDel="00213883">
          <w:rPr>
            <w:rFonts w:hint="eastAsia"/>
            <w:lang w:eastAsia="zh-CN"/>
            <w:rPrChange w:id="76" w:author="ws952" w:date="2021-10-27T15:23:00Z">
              <w:rPr>
                <w:rFonts w:hint="eastAsia"/>
                <w:highlight w:val="yellow"/>
                <w:lang w:eastAsia="zh-CN"/>
              </w:rPr>
            </w:rPrChange>
          </w:rPr>
          <w:delText>灌输机制也被证明</w:delText>
        </w:r>
        <w:r w:rsidRPr="00B064B8" w:rsidDel="00213883">
          <w:rPr>
            <w:rFonts w:hint="eastAsia"/>
            <w:lang w:eastAsia="zh-Hans"/>
          </w:rPr>
          <w:delText>，</w:delText>
        </w:r>
      </w:del>
      <w:r w:rsidRPr="00B064B8">
        <w:rPr>
          <w:rFonts w:hint="eastAsia"/>
          <w:lang w:eastAsia="zh-CN"/>
          <w:rPrChange w:id="77" w:author="ws952" w:date="2021-10-27T15:23:00Z">
            <w:rPr>
              <w:rFonts w:hint="eastAsia"/>
              <w:highlight w:val="yellow"/>
              <w:lang w:eastAsia="zh-CN"/>
            </w:rPr>
          </w:rPrChange>
        </w:rPr>
        <w:t>通过学习即提供</w:t>
      </w:r>
      <w:ins w:id="78" w:author="ws952" w:date="2021-10-27T15:19:00Z">
        <w:r w:rsidR="00213883" w:rsidRPr="00B064B8">
          <w:rPr>
            <w:rFonts w:hint="eastAsia"/>
            <w:lang w:eastAsia="zh-CN"/>
            <w:rPrChange w:id="79" w:author="ws952" w:date="2021-10-27T15:23:00Z">
              <w:rPr>
                <w:rFonts w:hint="eastAsia"/>
                <w:highlight w:val="yellow"/>
                <w:lang w:eastAsia="zh-CN"/>
              </w:rPr>
            </w:rPrChange>
          </w:rPr>
          <w:t>新的信息来</w:t>
        </w:r>
      </w:ins>
      <w:del w:id="80" w:author="ws952" w:date="2021-10-27T15:19:00Z">
        <w:r w:rsidRPr="00B064B8" w:rsidDel="00213883">
          <w:rPr>
            <w:rFonts w:hint="eastAsia"/>
            <w:lang w:eastAsia="zh-CN"/>
            <w:rPrChange w:id="81" w:author="ws952" w:date="2021-10-27T15:23:00Z">
              <w:rPr>
                <w:rFonts w:hint="eastAsia"/>
                <w:highlight w:val="yellow"/>
                <w:lang w:eastAsia="zh-CN"/>
              </w:rPr>
            </w:rPrChange>
          </w:rPr>
          <w:delText>新颖的信息并</w:delText>
        </w:r>
      </w:del>
      <w:r w:rsidRPr="00B064B8">
        <w:rPr>
          <w:rFonts w:hint="eastAsia"/>
          <w:lang w:eastAsia="zh-CN"/>
          <w:rPrChange w:id="82" w:author="ws952" w:date="2021-10-27T15:23:00Z">
            <w:rPr>
              <w:rFonts w:hint="eastAsia"/>
              <w:highlight w:val="yellow"/>
              <w:lang w:eastAsia="zh-CN"/>
            </w:rPr>
          </w:rPrChange>
        </w:rPr>
        <w:t>形成新的观点这一</w:t>
      </w:r>
      <w:ins w:id="83" w:author="ws952" w:date="2021-10-27T15:19:00Z">
        <w:r w:rsidR="00213883" w:rsidRPr="00B064B8">
          <w:rPr>
            <w:rFonts w:hint="eastAsia"/>
            <w:lang w:eastAsia="zh-CN"/>
            <w:rPrChange w:id="84" w:author="ws952" w:date="2021-10-27T15:23:00Z">
              <w:rPr>
                <w:rFonts w:hint="eastAsia"/>
                <w:highlight w:val="yellow"/>
                <w:lang w:eastAsia="zh-CN"/>
              </w:rPr>
            </w:rPrChange>
          </w:rPr>
          <w:t>政治宣传的</w:t>
        </w:r>
      </w:ins>
      <w:r w:rsidRPr="00B064B8">
        <w:rPr>
          <w:rFonts w:hint="eastAsia"/>
          <w:lang w:eastAsia="zh-CN"/>
          <w:rPrChange w:id="85" w:author="ws952" w:date="2021-10-27T15:23:00Z">
            <w:rPr>
              <w:rFonts w:hint="eastAsia"/>
              <w:highlight w:val="yellow"/>
              <w:lang w:eastAsia="zh-CN"/>
            </w:rPr>
          </w:rPrChange>
        </w:rPr>
        <w:t>方式</w:t>
      </w:r>
      <w:ins w:id="86" w:author="ws952" w:date="2021-10-27T15:20:00Z">
        <w:r w:rsidR="00B064B8" w:rsidRPr="00B064B8">
          <w:rPr>
            <w:rFonts w:hint="eastAsia"/>
            <w:lang w:eastAsia="zh-CN"/>
            <w:rPrChange w:id="87" w:author="ws952" w:date="2021-10-27T15:23:00Z">
              <w:rPr>
                <w:rFonts w:hint="eastAsia"/>
                <w:highlight w:val="yellow"/>
                <w:lang w:eastAsia="zh-CN"/>
              </w:rPr>
            </w:rPrChange>
          </w:rPr>
          <w:t>在影响公民态度上是有效的</w:t>
        </w:r>
      </w:ins>
      <w:del w:id="88" w:author="ws952" w:date="2021-10-27T15:20:00Z">
        <w:r w:rsidRPr="00B064B8" w:rsidDel="00213883">
          <w:rPr>
            <w:rFonts w:hint="eastAsia"/>
            <w:lang w:eastAsia="zh-Hans"/>
          </w:rPr>
          <w:delText>是</w:delText>
        </w:r>
        <w:r w:rsidRPr="00B064B8" w:rsidDel="00213883">
          <w:rPr>
            <w:rFonts w:hint="eastAsia"/>
            <w:lang w:eastAsia="zh-CN"/>
            <w:rPrChange w:id="89" w:author="ws952" w:date="2021-10-27T15:23:00Z">
              <w:rPr>
                <w:rFonts w:hint="eastAsia"/>
                <w:highlight w:val="yellow"/>
                <w:lang w:eastAsia="zh-CN"/>
              </w:rPr>
            </w:rPrChange>
          </w:rPr>
          <w:delText>起作用</w:delText>
        </w:r>
        <w:r w:rsidRPr="00B064B8" w:rsidDel="00213883">
          <w:rPr>
            <w:rFonts w:hint="eastAsia"/>
            <w:lang w:eastAsia="zh-Hans"/>
          </w:rPr>
          <w:delText>的</w:delText>
        </w:r>
      </w:del>
      <w:r w:rsidRPr="00B064B8">
        <w:rPr>
          <w:lang w:eastAsia="zh-CN"/>
          <w:rPrChange w:id="90" w:author="ws952" w:date="2021-10-27T15:23:00Z">
            <w:rPr>
              <w:highlight w:val="yellow"/>
              <w:lang w:eastAsia="zh-CN"/>
            </w:rPr>
          </w:rPrChange>
        </w:rPr>
        <w:t>(</w:t>
      </w:r>
      <w:r w:rsidR="006D07A7" w:rsidRPr="00B064B8">
        <w:fldChar w:fldCharType="begin"/>
      </w:r>
      <w:r w:rsidR="006D07A7" w:rsidRPr="00B064B8">
        <w:rPr>
          <w:lang w:eastAsia="zh-CN"/>
        </w:rPr>
        <w:instrText xml:space="preserve"> HYPERLINK \l "ref-PriorLupia2008" \h </w:instrText>
      </w:r>
      <w:r w:rsidR="006D07A7" w:rsidRPr="00B064B8">
        <w:rPr>
          <w:rPrChange w:id="91" w:author="ws952" w:date="2021-10-27T15:23:00Z">
            <w:rPr>
              <w:rStyle w:val="Hyperlink"/>
              <w:highlight w:val="yellow"/>
              <w:lang w:eastAsia="zh-CN"/>
            </w:rPr>
          </w:rPrChange>
        </w:rPr>
        <w:fldChar w:fldCharType="separate"/>
      </w:r>
      <w:r w:rsidRPr="00B064B8">
        <w:rPr>
          <w:rStyle w:val="Hyperlink"/>
          <w:lang w:eastAsia="zh-CN"/>
          <w:rPrChange w:id="92" w:author="ws952" w:date="2021-10-27T15:23:00Z">
            <w:rPr>
              <w:rStyle w:val="Hyperlink"/>
              <w:highlight w:val="yellow"/>
              <w:lang w:eastAsia="zh-CN"/>
            </w:rPr>
          </w:rPrChange>
        </w:rPr>
        <w:t xml:space="preserve">PRIOR </w:t>
      </w:r>
      <w:r w:rsidRPr="00B064B8">
        <w:rPr>
          <w:rStyle w:val="Hyperlink"/>
          <w:rFonts w:hint="eastAsia"/>
          <w:lang w:eastAsia="zh-CN"/>
          <w:rPrChange w:id="93" w:author="ws952" w:date="2021-10-27T15:23:00Z">
            <w:rPr>
              <w:rStyle w:val="Hyperlink"/>
              <w:rFonts w:hint="eastAsia"/>
              <w:highlight w:val="yellow"/>
              <w:lang w:eastAsia="zh-CN"/>
            </w:rPr>
          </w:rPrChange>
        </w:rPr>
        <w:t>等</w:t>
      </w:r>
      <w:r w:rsidRPr="00B064B8">
        <w:rPr>
          <w:rStyle w:val="Hyperlink"/>
          <w:lang w:eastAsia="zh-CN"/>
          <w:rPrChange w:id="94" w:author="ws952" w:date="2021-10-27T15:23:00Z">
            <w:rPr>
              <w:rStyle w:val="Hyperlink"/>
              <w:highlight w:val="yellow"/>
              <w:lang w:eastAsia="zh-CN"/>
            </w:rPr>
          </w:rPrChange>
        </w:rPr>
        <w:t>, 2008</w:t>
      </w:r>
      <w:r w:rsidR="006D07A7" w:rsidRPr="00B064B8">
        <w:rPr>
          <w:rStyle w:val="Hyperlink"/>
          <w:lang w:eastAsia="zh-CN"/>
          <w:rPrChange w:id="95" w:author="ws952" w:date="2021-10-27T15:23:00Z">
            <w:rPr>
              <w:rStyle w:val="Hyperlink"/>
              <w:highlight w:val="yellow"/>
              <w:lang w:eastAsia="zh-CN"/>
            </w:rPr>
          </w:rPrChange>
        </w:rPr>
        <w:fldChar w:fldCharType="end"/>
      </w:r>
      <w:r w:rsidRPr="00B064B8">
        <w:rPr>
          <w:lang w:eastAsia="zh-CN"/>
          <w:rPrChange w:id="96" w:author="ws952" w:date="2021-10-27T15:23:00Z">
            <w:rPr>
              <w:highlight w:val="yellow"/>
              <w:lang w:eastAsia="zh-CN"/>
            </w:rPr>
          </w:rPrChange>
        </w:rPr>
        <w:t xml:space="preserve">) </w:t>
      </w:r>
      <w:ins w:id="97" w:author="ws952" w:date="2021-10-27T15:23:00Z">
        <w:r w:rsidR="00B064B8" w:rsidRPr="00B064B8">
          <w:rPr>
            <w:rFonts w:hint="eastAsia"/>
            <w:lang w:eastAsia="zh-Hans"/>
            <w:rPrChange w:id="98" w:author="ws952" w:date="2021-10-27T15:23:00Z">
              <w:rPr>
                <w:rFonts w:hint="eastAsia"/>
                <w:highlight w:val="yellow"/>
                <w:lang w:eastAsia="zh-Hans"/>
              </w:rPr>
            </w:rPrChange>
          </w:rPr>
          <w:t>。</w:t>
        </w:r>
      </w:ins>
      <w:del w:id="99" w:author="ws952" w:date="2021-10-27T15:23:00Z">
        <w:r w:rsidRPr="00B064B8" w:rsidDel="00B064B8">
          <w:rPr>
            <w:rFonts w:hint="eastAsia"/>
            <w:lang w:eastAsia="zh-Hans"/>
          </w:rPr>
          <w:delText>，</w:delText>
        </w:r>
      </w:del>
      <w:r w:rsidRPr="00B064B8">
        <w:rPr>
          <w:rFonts w:hint="eastAsia"/>
          <w:lang w:eastAsia="zh-CN"/>
          <w:rPrChange w:id="100" w:author="ws952" w:date="2021-10-27T15:23:00Z">
            <w:rPr>
              <w:rFonts w:hint="eastAsia"/>
              <w:highlight w:val="yellow"/>
              <w:lang w:eastAsia="zh-CN"/>
            </w:rPr>
          </w:rPrChange>
        </w:rPr>
        <w:t>然而</w:t>
      </w:r>
      <w:ins w:id="101" w:author="ws952" w:date="2021-10-27T15:23:00Z">
        <w:r w:rsidR="00B064B8" w:rsidRPr="00B064B8">
          <w:rPr>
            <w:rFonts w:hint="eastAsia"/>
            <w:lang w:eastAsia="zh-CN"/>
            <w:rPrChange w:id="102" w:author="ws952" w:date="2021-10-27T15:23:00Z">
              <w:rPr>
                <w:rFonts w:hint="eastAsia"/>
                <w:highlight w:val="yellow"/>
                <w:lang w:eastAsia="zh-CN"/>
              </w:rPr>
            </w:rPrChange>
          </w:rPr>
          <w:t>，大量证据表明，民众的</w:t>
        </w:r>
      </w:ins>
      <w:del w:id="103" w:author="ws952" w:date="2021-10-27T15:23:00Z">
        <w:r w:rsidRPr="00B064B8" w:rsidDel="00B064B8">
          <w:rPr>
            <w:rFonts w:hint="eastAsia"/>
            <w:lang w:eastAsia="zh-CN"/>
            <w:rPrChange w:id="104" w:author="ws952" w:date="2021-10-27T15:23:00Z">
              <w:rPr>
                <w:rFonts w:hint="eastAsia"/>
                <w:highlight w:val="yellow"/>
                <w:lang w:eastAsia="zh-CN"/>
              </w:rPr>
            </w:rPrChange>
          </w:rPr>
          <w:delText>明显的</w:delText>
        </w:r>
      </w:del>
      <w:r w:rsidRPr="00B064B8">
        <w:rPr>
          <w:rFonts w:hint="eastAsia"/>
          <w:lang w:eastAsia="zh-CN"/>
          <w:rPrChange w:id="105" w:author="ws952" w:date="2021-10-27T15:23:00Z">
            <w:rPr>
              <w:rFonts w:hint="eastAsia"/>
              <w:highlight w:val="yellow"/>
              <w:lang w:eastAsia="zh-CN"/>
            </w:rPr>
          </w:rPrChange>
        </w:rPr>
        <w:t>信念很难被改变</w:t>
      </w:r>
      <w:ins w:id="106" w:author="ws952" w:date="2021-10-27T15:24:00Z">
        <w:r w:rsidR="00B064B8">
          <w:rPr>
            <w:rFonts w:hint="eastAsia"/>
            <w:lang w:eastAsia="zh-CN"/>
          </w:rPr>
          <w:t>。</w:t>
        </w:r>
      </w:ins>
      <w:del w:id="107" w:author="ws952" w:date="2021-10-27T15:24:00Z">
        <w:r w:rsidRPr="00B064B8" w:rsidDel="00B064B8">
          <w:rPr>
            <w:rFonts w:hint="eastAsia"/>
            <w:lang w:eastAsia="zh-CN"/>
            <w:rPrChange w:id="108" w:author="ws952" w:date="2021-10-27T15:23:00Z">
              <w:rPr>
                <w:rFonts w:hint="eastAsia"/>
                <w:highlight w:val="yellow"/>
                <w:lang w:eastAsia="zh-CN"/>
              </w:rPr>
            </w:rPrChange>
          </w:rPr>
          <w:delText>。</w:delText>
        </w:r>
        <w:r w:rsidDel="00B064B8">
          <w:rPr>
            <w:lang w:eastAsia="zh-CN"/>
          </w:rPr>
          <w:delText>另一方面的</w:delText>
        </w:r>
      </w:del>
      <w:r>
        <w:rPr>
          <w:lang w:eastAsia="zh-CN"/>
        </w:rPr>
        <w:t>研究发现，政治信息的宣传灌输也可以通过简单的改变受众的注意力而非观点来改变态度</w:t>
      </w:r>
      <w:r>
        <w:rPr>
          <w:lang w:eastAsia="zh-CN"/>
        </w:rPr>
        <w:t xml:space="preserve"> (</w:t>
      </w:r>
      <w:hyperlink w:anchor="ref-ChongDruckman2007">
        <w:r>
          <w:rPr>
            <w:rStyle w:val="Hyperlink"/>
            <w:lang w:eastAsia="zh-CN"/>
          </w:rPr>
          <w:t xml:space="preserve">CHONG </w:t>
        </w:r>
        <w:r>
          <w:rPr>
            <w:rStyle w:val="Hyperlink"/>
            <w:lang w:eastAsia="zh-CN"/>
          </w:rPr>
          <w:t>等</w:t>
        </w:r>
        <w:r>
          <w:rPr>
            <w:rStyle w:val="Hyperlink"/>
            <w:lang w:eastAsia="zh-CN"/>
          </w:rPr>
          <w:t>, 2007</w:t>
        </w:r>
      </w:hyperlink>
      <w:r>
        <w:rPr>
          <w:lang w:eastAsia="zh-CN"/>
        </w:rPr>
        <w:t>)</w:t>
      </w:r>
      <w:r>
        <w:rPr>
          <w:lang w:eastAsia="zh-CN"/>
        </w:rPr>
        <w:t>。</w:t>
      </w:r>
      <w:r>
        <w:rPr>
          <w:lang w:eastAsia="zh-CN"/>
        </w:rPr>
        <w:t xml:space="preserve"> </w:t>
      </w:r>
      <w:r>
        <w:rPr>
          <w:lang w:eastAsia="zh-CN"/>
        </w:rPr>
        <w:t>潜意识是灌输机制影响的另一进路，</w:t>
      </w:r>
      <w:r>
        <w:fldChar w:fldCharType="begin"/>
      </w:r>
      <w:r>
        <w:rPr>
          <w:lang w:eastAsia="zh-CN"/>
        </w:rPr>
        <w:instrText xml:space="preserve"> HYPERLINK \l "ref-ChongDruckman2007" \h </w:instrText>
      </w:r>
      <w:r>
        <w:fldChar w:fldCharType="separate"/>
      </w:r>
      <w:r>
        <w:rPr>
          <w:rStyle w:val="Hyperlink"/>
          <w:lang w:eastAsia="zh-CN"/>
        </w:rPr>
        <w:t xml:space="preserve">CHONG </w:t>
      </w:r>
      <w:r>
        <w:rPr>
          <w:rStyle w:val="Hyperlink"/>
          <w:lang w:eastAsia="zh-CN"/>
        </w:rPr>
        <w:t>等</w:t>
      </w:r>
      <w:r>
        <w:rPr>
          <w:rStyle w:val="Hyperlink"/>
          <w:lang w:eastAsia="zh-CN"/>
        </w:rPr>
        <w:fldChar w:fldCharType="end"/>
      </w:r>
      <w:r>
        <w:rPr>
          <w:lang w:eastAsia="zh-CN"/>
        </w:rPr>
        <w:t xml:space="preserve"> (</w:t>
      </w:r>
      <w:hyperlink w:anchor="ref-ChongDruckman2007">
        <w:r>
          <w:rPr>
            <w:rStyle w:val="Hyperlink"/>
            <w:lang w:eastAsia="zh-CN"/>
          </w:rPr>
          <w:t>2007</w:t>
        </w:r>
      </w:hyperlink>
      <w:r>
        <w:rPr>
          <w:lang w:eastAsia="zh-CN"/>
        </w:rPr>
        <w:t xml:space="preserve">) </w:t>
      </w:r>
      <w:r>
        <w:rPr>
          <w:lang w:eastAsia="zh-CN"/>
        </w:rPr>
        <w:t>进一步指出，个人需要有足够的动机来有意识的思考，但宣传可以在不进行深思熟虑的情况下影响受众的态度</w:t>
      </w:r>
      <w:r>
        <w:rPr>
          <w:rFonts w:hint="eastAsia"/>
          <w:lang w:eastAsia="zh-Hans"/>
        </w:rPr>
        <w:t>。</w:t>
      </w:r>
      <w:r>
        <w:fldChar w:fldCharType="begin"/>
      </w:r>
      <w:r>
        <w:rPr>
          <w:lang w:eastAsia="zh-CN"/>
        </w:rPr>
        <w:instrText xml:space="preserve"> HYPERLINK \l "ref-ArceneauxTruex2020" \h </w:instrText>
      </w:r>
      <w:r>
        <w:fldChar w:fldCharType="separate"/>
      </w:r>
      <w:r>
        <w:rPr>
          <w:rStyle w:val="Hyperlink"/>
          <w:lang w:eastAsia="zh-CN"/>
        </w:rPr>
        <w:t xml:space="preserve">ARCENEAUX </w:t>
      </w:r>
      <w:r>
        <w:rPr>
          <w:rStyle w:val="Hyperlink"/>
          <w:lang w:eastAsia="zh-CN"/>
        </w:rPr>
        <w:t>等</w:t>
      </w:r>
      <w:r>
        <w:rPr>
          <w:rStyle w:val="Hyperlink"/>
          <w:lang w:eastAsia="zh-CN"/>
        </w:rPr>
        <w:fldChar w:fldCharType="end"/>
      </w:r>
      <w:r>
        <w:rPr>
          <w:lang w:eastAsia="zh-CN"/>
        </w:rPr>
        <w:t xml:space="preserve"> (</w:t>
      </w:r>
      <w:hyperlink w:anchor="ref-ArceneauxTruex2020">
        <w:r>
          <w:rPr>
            <w:rStyle w:val="Hyperlink"/>
            <w:lang w:eastAsia="zh-CN"/>
          </w:rPr>
          <w:t>2020</w:t>
        </w:r>
      </w:hyperlink>
      <w:r>
        <w:rPr>
          <w:lang w:eastAsia="zh-CN"/>
        </w:rPr>
        <w:t xml:space="preserve">) </w:t>
      </w:r>
      <w:r>
        <w:rPr>
          <w:lang w:eastAsia="zh-CN"/>
        </w:rPr>
        <w:t>就通过内隐联想实验给这一强调潜意识改变态度的论点提供了实证证据，他们发现宣传能够通过潜移默化的方式不知不觉地说服民众。但是灌输机制近年来也受到一些研究者的批评，</w:t>
      </w:r>
      <w:r>
        <w:fldChar w:fldCharType="begin"/>
      </w:r>
      <w:r>
        <w:rPr>
          <w:lang w:eastAsia="zh-CN"/>
        </w:rPr>
        <w:instrText xml:space="preserve"> HYPERLINK \l "ref-Huang2015a" \h </w:instrText>
      </w:r>
      <w:r>
        <w:fldChar w:fldCharType="separate"/>
      </w:r>
      <w:r>
        <w:rPr>
          <w:rStyle w:val="Hyperlink"/>
          <w:lang w:eastAsia="zh-CN"/>
        </w:rPr>
        <w:t>HUANG</w:t>
      </w:r>
      <w:r>
        <w:rPr>
          <w:rStyle w:val="Hyperlink"/>
          <w:lang w:eastAsia="zh-CN"/>
        </w:rPr>
        <w:fldChar w:fldCharType="end"/>
      </w:r>
      <w:r>
        <w:rPr>
          <w:lang w:eastAsia="zh-CN"/>
        </w:rPr>
        <w:t xml:space="preserve"> (</w:t>
      </w:r>
      <w:hyperlink w:anchor="ref-Huang2015a">
        <w:r>
          <w:rPr>
            <w:rStyle w:val="Hyperlink"/>
            <w:lang w:eastAsia="zh-CN"/>
          </w:rPr>
          <w:t>2015</w:t>
        </w:r>
      </w:hyperlink>
      <w:r>
        <w:rPr>
          <w:lang w:eastAsia="zh-CN"/>
        </w:rPr>
        <w:t xml:space="preserve">) </w:t>
      </w:r>
      <w:r>
        <w:rPr>
          <w:lang w:eastAsia="zh-CN"/>
        </w:rPr>
        <w:t>等学者认为，灌输机制有效的前提是人们被宣传的内容说服，即没有说服力或明显虚假的宣传是无法通过灌输机制影响民众的。但是他们发现诸如前苏联的政治口号</w:t>
      </w:r>
      <w:r>
        <w:rPr>
          <w:lang w:eastAsia="zh-CN"/>
        </w:rPr>
        <w:t xml:space="preserve"> (</w:t>
      </w:r>
      <w:hyperlink w:anchor="ref-HavelWilson1985">
        <w:r>
          <w:rPr>
            <w:rStyle w:val="Hyperlink"/>
            <w:lang w:eastAsia="zh-CN"/>
          </w:rPr>
          <w:t xml:space="preserve">HAVEL </w:t>
        </w:r>
        <w:r>
          <w:rPr>
            <w:rStyle w:val="Hyperlink"/>
            <w:lang w:eastAsia="zh-CN"/>
          </w:rPr>
          <w:t>等</w:t>
        </w:r>
        <w:r>
          <w:rPr>
            <w:rStyle w:val="Hyperlink"/>
            <w:lang w:eastAsia="zh-CN"/>
          </w:rPr>
          <w:t>, 1985</w:t>
        </w:r>
      </w:hyperlink>
      <w:r>
        <w:rPr>
          <w:lang w:eastAsia="zh-CN"/>
        </w:rPr>
        <w:t xml:space="preserve">) </w:t>
      </w:r>
      <w:r>
        <w:rPr>
          <w:lang w:eastAsia="zh-CN"/>
        </w:rPr>
        <w:t>和叙利亚的夸张论述</w:t>
      </w:r>
      <w:r>
        <w:rPr>
          <w:lang w:eastAsia="zh-CN"/>
        </w:rPr>
        <w:t xml:space="preserve"> (</w:t>
      </w:r>
      <w:hyperlink w:anchor="ref-Wedeen1998">
        <w:r>
          <w:rPr>
            <w:rStyle w:val="Hyperlink"/>
            <w:lang w:eastAsia="zh-CN"/>
          </w:rPr>
          <w:t>WEDEEN, 1998</w:t>
        </w:r>
      </w:hyperlink>
      <w:r>
        <w:rPr>
          <w:lang w:eastAsia="zh-CN"/>
        </w:rPr>
        <w:t>)</w:t>
      </w:r>
      <w:r>
        <w:rPr>
          <w:lang w:eastAsia="zh-CN"/>
        </w:rPr>
        <w:t>等宣传机制仍然在非西方选举民主式国家广泛存在，而且当局愿意为之付出相当昂贵的成本。</w:t>
      </w:r>
    </w:p>
    <w:p w14:paraId="5B85AE76" w14:textId="4E74FC8C" w:rsidR="006E1150" w:rsidRDefault="005D3AE9">
      <w:pPr>
        <w:pStyle w:val="BodyText"/>
        <w:ind w:firstLine="480"/>
        <w:rPr>
          <w:b/>
          <w:bCs/>
          <w:sz w:val="28"/>
          <w:szCs w:val="28"/>
          <w:lang w:eastAsia="zh-Hans"/>
        </w:rPr>
      </w:pPr>
      <w:r>
        <w:rPr>
          <w:lang w:eastAsia="zh-CN"/>
        </w:rPr>
        <w:t>信号机制是在反思灌输机制的基础上产生的，它是对灌输理论的补充而非替代</w:t>
      </w:r>
      <w:r>
        <w:rPr>
          <w:lang w:eastAsia="zh-CN"/>
        </w:rPr>
        <w:t>(</w:t>
      </w:r>
      <w:hyperlink w:anchor="ref-Huang2015a">
        <w:r>
          <w:rPr>
            <w:rStyle w:val="Hyperlink"/>
            <w:lang w:eastAsia="zh-CN"/>
          </w:rPr>
          <w:t>HUANG, 2015</w:t>
        </w:r>
      </w:hyperlink>
      <w:r>
        <w:rPr>
          <w:lang w:eastAsia="zh-CN"/>
        </w:rPr>
        <w:t>)</w:t>
      </w:r>
      <w:r>
        <w:rPr>
          <w:lang w:eastAsia="zh-CN"/>
        </w:rPr>
        <w:t>。如果态度的改变只能通过有意识的深思熟虑产生，那么强硬的宣传就不太可能改变很多人的想法</w:t>
      </w:r>
      <w:r>
        <w:rPr>
          <w:lang w:eastAsia="zh-CN"/>
        </w:rPr>
        <w:t xml:space="preserve"> (</w:t>
      </w:r>
      <w:hyperlink w:anchor="ref-ArceneauxTruex2020">
        <w:r>
          <w:rPr>
            <w:rStyle w:val="Hyperlink"/>
            <w:lang w:eastAsia="zh-CN"/>
          </w:rPr>
          <w:t xml:space="preserve">ARCENEAUX </w:t>
        </w:r>
        <w:r>
          <w:rPr>
            <w:rStyle w:val="Hyperlink"/>
            <w:lang w:eastAsia="zh-CN"/>
          </w:rPr>
          <w:t>等</w:t>
        </w:r>
        <w:r>
          <w:rPr>
            <w:rStyle w:val="Hyperlink"/>
            <w:lang w:eastAsia="zh-CN"/>
          </w:rPr>
          <w:t>, 2020</w:t>
        </w:r>
      </w:hyperlink>
      <w:r>
        <w:rPr>
          <w:lang w:eastAsia="zh-CN"/>
        </w:rPr>
        <w:t>)</w:t>
      </w:r>
      <w:r>
        <w:rPr>
          <w:lang w:eastAsia="zh-CN"/>
        </w:rPr>
        <w:t>。学者们很早就注意到，政治宣传往往不是为了说服</w:t>
      </w:r>
      <w:r>
        <w:rPr>
          <w:lang w:eastAsia="zh-CN"/>
        </w:rPr>
        <w:t xml:space="preserve"> (</w:t>
      </w:r>
      <w:hyperlink w:anchor="ref-Arendt2007">
        <w:r>
          <w:rPr>
            <w:rStyle w:val="Hyperlink"/>
            <w:lang w:eastAsia="zh-CN"/>
          </w:rPr>
          <w:t>ARENDT, 2007</w:t>
        </w:r>
      </w:hyperlink>
      <w:r>
        <w:rPr>
          <w:lang w:eastAsia="zh-CN"/>
        </w:rPr>
        <w:t>)</w:t>
      </w:r>
      <w:r>
        <w:rPr>
          <w:rFonts w:hint="eastAsia"/>
          <w:lang w:eastAsia="zh-Hans"/>
        </w:rPr>
        <w:t>。</w:t>
      </w:r>
      <w:r>
        <w:rPr>
          <w:lang w:eastAsia="zh-CN"/>
        </w:rPr>
        <w:t xml:space="preserve"> </w:t>
      </w:r>
      <w:hyperlink w:anchor="ref-Huang2015a">
        <w:r>
          <w:rPr>
            <w:rStyle w:val="Hyperlink"/>
            <w:lang w:eastAsia="zh-CN"/>
          </w:rPr>
          <w:t>HUANG</w:t>
        </w:r>
      </w:hyperlink>
      <w:r>
        <w:rPr>
          <w:lang w:eastAsia="zh-CN"/>
        </w:rPr>
        <w:t xml:space="preserve"> (</w:t>
      </w:r>
      <w:hyperlink w:anchor="ref-Huang2015a">
        <w:r>
          <w:rPr>
            <w:rStyle w:val="Hyperlink"/>
            <w:lang w:eastAsia="zh-CN"/>
          </w:rPr>
          <w:t>2015</w:t>
        </w:r>
      </w:hyperlink>
      <w:r>
        <w:rPr>
          <w:lang w:eastAsia="zh-CN"/>
        </w:rPr>
        <w:t xml:space="preserve">) </w:t>
      </w:r>
      <w:r>
        <w:rPr>
          <w:lang w:eastAsia="zh-CN"/>
        </w:rPr>
        <w:t>用博弈论模型和问卷调查提出了政治宣传的信号机制，即即使民众不喜欢、不相信政治宣传，但政府依然能够花费大量成本使这些宣传存在，而且迫使民众接受宣传，这会使民众感受到国家的实力和能力，重新计算自</w:t>
      </w:r>
      <w:r>
        <w:rPr>
          <w:lang w:eastAsia="zh-CN"/>
        </w:rPr>
        <w:lastRenderedPageBreak/>
        <w:t>己的反抗成本，从而减少对政府提出反对的意识和行动。换句话说，宣传不是塑造个人的政治偏好，而是通过影响他们对国家能力的感知来发挥作用</w:t>
      </w:r>
      <w:r>
        <w:rPr>
          <w:lang w:eastAsia="zh-CN"/>
        </w:rPr>
        <w:t>(</w:t>
      </w:r>
      <w:hyperlink w:anchor="ref-Huang2018">
        <w:r>
          <w:rPr>
            <w:rStyle w:val="Hyperlink"/>
            <w:lang w:eastAsia="zh-CN"/>
          </w:rPr>
          <w:t>HUANG, 2018</w:t>
        </w:r>
      </w:hyperlink>
      <w:r>
        <w:rPr>
          <w:lang w:eastAsia="zh-CN"/>
        </w:rPr>
        <w:t xml:space="preserve">; </w:t>
      </w:r>
      <w:hyperlink w:anchor="ref-HuangCruz2021">
        <w:r>
          <w:rPr>
            <w:rStyle w:val="Hyperlink"/>
            <w:lang w:eastAsia="zh-CN"/>
          </w:rPr>
          <w:t xml:space="preserve">HUANG </w:t>
        </w:r>
        <w:r>
          <w:rPr>
            <w:rStyle w:val="Hyperlink"/>
            <w:lang w:eastAsia="zh-CN"/>
          </w:rPr>
          <w:t>等</w:t>
        </w:r>
        <w:r>
          <w:rPr>
            <w:rStyle w:val="Hyperlink"/>
            <w:lang w:eastAsia="zh-CN"/>
          </w:rPr>
          <w:t>, 2021</w:t>
        </w:r>
      </w:hyperlink>
      <w:r>
        <w:rPr>
          <w:lang w:eastAsia="zh-CN"/>
        </w:rPr>
        <w:t>)</w:t>
      </w:r>
      <w:r>
        <w:rPr>
          <w:lang w:eastAsia="zh-CN"/>
        </w:rPr>
        <w:t>。</w:t>
      </w:r>
    </w:p>
    <w:p w14:paraId="3282C899" w14:textId="77777777" w:rsidR="006E1150" w:rsidRDefault="006E1150" w:rsidP="00257E98">
      <w:pPr>
        <w:pStyle w:val="BodyText"/>
        <w:ind w:firstLine="562"/>
        <w:rPr>
          <w:b/>
          <w:bCs/>
          <w:sz w:val="28"/>
          <w:szCs w:val="28"/>
          <w:lang w:eastAsia="zh-Hans"/>
        </w:rPr>
      </w:pPr>
    </w:p>
    <w:p w14:paraId="33A1838E" w14:textId="45FAC802" w:rsidR="006E1150" w:rsidRPr="00257E98" w:rsidRDefault="005D3AE9">
      <w:pPr>
        <w:pStyle w:val="BodyText"/>
        <w:ind w:firstLine="562"/>
        <w:rPr>
          <w:sz w:val="28"/>
          <w:szCs w:val="28"/>
          <w:lang w:eastAsia="zh-Hans"/>
        </w:rPr>
        <w:pPrChange w:id="109" w:author="lovingpulu" w:date="2021-10-06T13:16:00Z">
          <w:pPr>
            <w:pStyle w:val="Heading2"/>
          </w:pPr>
        </w:pPrChange>
      </w:pPr>
      <w:r>
        <w:rPr>
          <w:rFonts w:hint="eastAsia"/>
          <w:b/>
          <w:bCs/>
          <w:sz w:val="28"/>
          <w:szCs w:val="28"/>
          <w:lang w:eastAsia="zh-Hans"/>
          <w:rPrChange w:id="110" w:author="lovingpulu" w:date="2021-10-06T13:21:00Z">
            <w:rPr>
              <w:rFonts w:hint="eastAsia"/>
              <w:lang w:eastAsia="zh-Hans"/>
            </w:rPr>
          </w:rPrChange>
        </w:rPr>
        <w:t>（</w:t>
      </w:r>
      <w:r>
        <w:rPr>
          <w:rFonts w:hint="eastAsia"/>
          <w:b/>
          <w:bCs/>
          <w:sz w:val="28"/>
          <w:szCs w:val="28"/>
          <w:lang w:eastAsia="zh-Hans"/>
        </w:rPr>
        <w:t>二</w:t>
      </w:r>
      <w:r>
        <w:rPr>
          <w:rFonts w:hint="eastAsia"/>
          <w:b/>
          <w:bCs/>
          <w:sz w:val="28"/>
          <w:szCs w:val="28"/>
          <w:lang w:eastAsia="zh-Hans"/>
          <w:rPrChange w:id="111" w:author="lovingpulu" w:date="2021-10-06T13:21:00Z">
            <w:rPr>
              <w:rFonts w:hint="eastAsia"/>
              <w:lang w:eastAsia="zh-Hans"/>
            </w:rPr>
          </w:rPrChange>
        </w:rPr>
        <w:t>）</w:t>
      </w:r>
      <w:bookmarkStart w:id="112" w:name="研究问题与研究假设"/>
      <w:bookmarkEnd w:id="59"/>
      <w:r w:rsidRPr="00257E98">
        <w:rPr>
          <w:rFonts w:hint="eastAsia"/>
          <w:b/>
          <w:bCs/>
          <w:sz w:val="28"/>
          <w:szCs w:val="28"/>
          <w:lang w:eastAsia="zh-Hans"/>
        </w:rPr>
        <w:t>研究</w:t>
      </w:r>
      <w:r>
        <w:rPr>
          <w:rFonts w:hint="eastAsia"/>
          <w:b/>
          <w:bCs/>
          <w:sz w:val="28"/>
          <w:szCs w:val="28"/>
          <w:lang w:eastAsia="zh-Hans"/>
        </w:rPr>
        <w:t>问题与假设</w:t>
      </w:r>
    </w:p>
    <w:p w14:paraId="5640B7E6" w14:textId="15C83A7A" w:rsidR="006E1150" w:rsidRDefault="005D3AE9">
      <w:pPr>
        <w:pStyle w:val="FirstParagraph"/>
        <w:ind w:firstLine="480"/>
        <w:rPr>
          <w:lang w:eastAsia="zh-CN"/>
        </w:rPr>
      </w:pPr>
      <w:r>
        <w:rPr>
          <w:rFonts w:hint="eastAsia"/>
          <w:lang w:eastAsia="zh-CN"/>
        </w:rPr>
        <w:t>现</w:t>
      </w:r>
      <w:r>
        <w:rPr>
          <w:lang w:eastAsia="zh-CN"/>
        </w:rPr>
        <w:t>有研究为我们进一步探索教师呈现方式对于网络思政课教学效果的影响机制提供了坚实的基础，但仍存在一定的学术推进空间。</w:t>
      </w:r>
      <w:del w:id="113" w:author="ws952" w:date="2021-10-27T15:32:00Z">
        <w:r w:rsidDel="00B064B8">
          <w:rPr>
            <w:lang w:eastAsia="zh-CN"/>
          </w:rPr>
          <w:delText xml:space="preserve"> </w:delText>
        </w:r>
      </w:del>
      <w:r>
        <w:rPr>
          <w:lang w:eastAsia="zh-CN"/>
        </w:rPr>
        <w:t>教师呈现对学习者的影响在不同类型课程中的是否具有异质性？教师呈现的内容和形式对于课程教学效果的影响是否也具有差异？</w:t>
      </w:r>
      <w:r>
        <w:rPr>
          <w:lang w:eastAsia="zh-CN"/>
        </w:rPr>
        <w:t xml:space="preserve"> </w:t>
      </w:r>
      <w:r>
        <w:rPr>
          <w:lang w:eastAsia="zh-CN"/>
        </w:rPr>
        <w:t>作为一种政治宣传形式的思政课，知识导向的思政课教学、宣传导向的</w:t>
      </w:r>
      <w:r>
        <w:rPr>
          <w:lang w:eastAsia="zh-CN"/>
        </w:rPr>
        <w:t>“</w:t>
      </w:r>
      <w:r>
        <w:rPr>
          <w:lang w:eastAsia="zh-CN"/>
        </w:rPr>
        <w:t>思政课程</w:t>
      </w:r>
      <w:r>
        <w:rPr>
          <w:lang w:eastAsia="zh-CN"/>
        </w:rPr>
        <w:t>”</w:t>
      </w:r>
      <w:r>
        <w:rPr>
          <w:lang w:eastAsia="zh-CN"/>
        </w:rPr>
        <w:t>和中国政府近来推广的实践型导向的</w:t>
      </w:r>
      <w:r>
        <w:rPr>
          <w:lang w:eastAsia="zh-CN"/>
        </w:rPr>
        <w:t>“</w:t>
      </w:r>
      <w:r>
        <w:rPr>
          <w:lang w:eastAsia="zh-CN"/>
        </w:rPr>
        <w:t>课程思政</w:t>
      </w:r>
      <w:r>
        <w:rPr>
          <w:lang w:eastAsia="zh-CN"/>
        </w:rPr>
        <w:t>”(</w:t>
      </w:r>
      <w:hyperlink w:anchor="ref-DuShangZe2021">
        <w:r>
          <w:rPr>
            <w:rStyle w:val="Hyperlink"/>
            <w:lang w:eastAsia="zh-CN"/>
          </w:rPr>
          <w:t>杜尚泽</w:t>
        </w:r>
        <w:r>
          <w:rPr>
            <w:rStyle w:val="Hyperlink"/>
            <w:lang w:eastAsia="zh-CN"/>
          </w:rPr>
          <w:t>, 2021</w:t>
        </w:r>
      </w:hyperlink>
      <w:r>
        <w:rPr>
          <w:lang w:eastAsia="zh-CN"/>
        </w:rPr>
        <w:t>)</w:t>
      </w:r>
      <w:r>
        <w:rPr>
          <w:lang w:eastAsia="zh-CN"/>
        </w:rPr>
        <w:t>哪种方式的教学效果和宣传效果更好？这</w:t>
      </w:r>
      <w:del w:id="114" w:author="ws952" w:date="2021-10-27T15:34:00Z">
        <w:r w:rsidDel="005C095E">
          <w:rPr>
            <w:lang w:eastAsia="zh-CN"/>
          </w:rPr>
          <w:delText>些都</w:delText>
        </w:r>
      </w:del>
      <w:r>
        <w:rPr>
          <w:lang w:eastAsia="zh-CN"/>
        </w:rPr>
        <w:t>是本文亟待回答的问题。</w:t>
      </w:r>
    </w:p>
    <w:p w14:paraId="0BDBE02E" w14:textId="77777777" w:rsidR="006E1150" w:rsidRDefault="005D3AE9">
      <w:pPr>
        <w:pStyle w:val="BodyText"/>
        <w:ind w:firstLine="480"/>
        <w:rPr>
          <w:lang w:eastAsia="zh-CN"/>
        </w:rPr>
      </w:pPr>
      <w:r>
        <w:rPr>
          <w:lang w:eastAsia="zh-CN"/>
        </w:rPr>
        <w:t>具体来说，本文关注以下研究问题：</w:t>
      </w:r>
    </w:p>
    <w:p w14:paraId="0D33EE3A" w14:textId="0A02A98F" w:rsidR="006E1150" w:rsidRDefault="005D3AE9">
      <w:pPr>
        <w:pStyle w:val="BodyText"/>
        <w:ind w:firstLine="482"/>
        <w:rPr>
          <w:lang w:eastAsia="zh-CN"/>
        </w:rPr>
      </w:pPr>
      <w:r>
        <w:rPr>
          <w:b/>
          <w:bCs/>
          <w:lang w:eastAsia="zh-CN"/>
        </w:rPr>
        <w:t>研究问题</w:t>
      </w:r>
      <w:r>
        <w:rPr>
          <w:b/>
          <w:bCs/>
          <w:lang w:eastAsia="zh-CN"/>
        </w:rPr>
        <w:t>1:</w:t>
      </w:r>
      <w:r>
        <w:rPr>
          <w:lang w:eastAsia="zh-CN"/>
        </w:rPr>
        <w:t xml:space="preserve"> </w:t>
      </w:r>
      <w:r>
        <w:rPr>
          <w:lang w:eastAsia="zh-CN"/>
        </w:rPr>
        <w:t>在网络思政课教学过程中，哪种</w:t>
      </w:r>
      <w:r>
        <w:rPr>
          <w:rFonts w:hint="eastAsia"/>
          <w:lang w:eastAsia="zh-Hans"/>
        </w:rPr>
        <w:t>教学</w:t>
      </w:r>
      <w:r>
        <w:rPr>
          <w:lang w:eastAsia="zh-CN"/>
        </w:rPr>
        <w:t>呈现内容能够获得更好的教学效果？</w:t>
      </w:r>
    </w:p>
    <w:p w14:paraId="1C46CC50" w14:textId="232F969D" w:rsidR="006E1150" w:rsidRDefault="005D3AE9">
      <w:pPr>
        <w:pStyle w:val="BodyText"/>
        <w:ind w:firstLine="482"/>
        <w:rPr>
          <w:lang w:eastAsia="zh-CN"/>
        </w:rPr>
      </w:pPr>
      <w:r>
        <w:rPr>
          <w:b/>
          <w:bCs/>
          <w:lang w:eastAsia="zh-CN"/>
        </w:rPr>
        <w:t>研究问题</w:t>
      </w:r>
      <w:r>
        <w:rPr>
          <w:b/>
          <w:bCs/>
          <w:lang w:eastAsia="zh-CN"/>
        </w:rPr>
        <w:t>2:</w:t>
      </w:r>
      <w:r>
        <w:rPr>
          <w:lang w:eastAsia="zh-CN"/>
        </w:rPr>
        <w:t xml:space="preserve"> </w:t>
      </w:r>
      <w:r>
        <w:rPr>
          <w:lang w:eastAsia="zh-CN"/>
        </w:rPr>
        <w:t>在网络思政课教学过程中，哪种教师呈现形式能够获得更好的教学效果？</w:t>
      </w:r>
    </w:p>
    <w:p w14:paraId="6318D71A" w14:textId="73B1B955" w:rsidR="006E1150" w:rsidRDefault="005D3AE9">
      <w:pPr>
        <w:pStyle w:val="BodyText"/>
        <w:ind w:firstLine="480"/>
        <w:rPr>
          <w:lang w:eastAsia="zh-CN"/>
        </w:rPr>
      </w:pPr>
      <w:r>
        <w:rPr>
          <w:lang w:eastAsia="zh-CN"/>
        </w:rPr>
        <w:t>基于现有文献的讨论，</w:t>
      </w:r>
      <w:r>
        <w:rPr>
          <w:rFonts w:hint="eastAsia"/>
          <w:lang w:eastAsia="zh-Hans"/>
        </w:rPr>
        <w:t>本文</w:t>
      </w:r>
      <w:r>
        <w:rPr>
          <w:lang w:eastAsia="zh-CN"/>
        </w:rPr>
        <w:t>提出以下研究假设：</w:t>
      </w:r>
    </w:p>
    <w:p w14:paraId="4B00E992" w14:textId="77777777" w:rsidR="006E1150" w:rsidRDefault="005D3AE9">
      <w:pPr>
        <w:pStyle w:val="BodyText"/>
        <w:ind w:firstLine="482"/>
        <w:rPr>
          <w:lang w:eastAsia="zh-CN"/>
        </w:rPr>
      </w:pPr>
      <w:r>
        <w:rPr>
          <w:b/>
          <w:bCs/>
          <w:lang w:eastAsia="zh-CN"/>
        </w:rPr>
        <w:t>研究假设</w:t>
      </w:r>
      <w:r>
        <w:rPr>
          <w:b/>
          <w:bCs/>
          <w:lang w:eastAsia="zh-CN"/>
        </w:rPr>
        <w:t>1:</w:t>
      </w:r>
      <w:r>
        <w:rPr>
          <w:lang w:eastAsia="zh-CN"/>
        </w:rPr>
        <w:t xml:space="preserve"> </w:t>
      </w:r>
      <w:r>
        <w:rPr>
          <w:lang w:eastAsia="zh-CN"/>
        </w:rPr>
        <w:t>不同的教师呈现形式对思想政治课的学习效果没有影响；</w:t>
      </w:r>
    </w:p>
    <w:p w14:paraId="7D0D59CE" w14:textId="77777777" w:rsidR="006E1150" w:rsidRDefault="005D3AE9">
      <w:pPr>
        <w:pStyle w:val="BodyText"/>
        <w:ind w:firstLine="482"/>
        <w:rPr>
          <w:lang w:eastAsia="zh-CN"/>
        </w:rPr>
      </w:pPr>
      <w:r>
        <w:rPr>
          <w:b/>
          <w:bCs/>
          <w:lang w:eastAsia="zh-CN"/>
        </w:rPr>
        <w:t>研究假设</w:t>
      </w:r>
      <w:r>
        <w:rPr>
          <w:b/>
          <w:bCs/>
          <w:lang w:eastAsia="zh-CN"/>
        </w:rPr>
        <w:t>2:</w:t>
      </w:r>
      <w:r>
        <w:rPr>
          <w:lang w:eastAsia="zh-CN"/>
        </w:rPr>
        <w:t xml:space="preserve"> </w:t>
      </w:r>
      <w:r>
        <w:rPr>
          <w:lang w:eastAsia="zh-CN"/>
        </w:rPr>
        <w:t>实践型导向的</w:t>
      </w:r>
      <w:r>
        <w:rPr>
          <w:lang w:eastAsia="zh-CN"/>
        </w:rPr>
        <w:t>“</w:t>
      </w:r>
      <w:r>
        <w:rPr>
          <w:lang w:eastAsia="zh-CN"/>
        </w:rPr>
        <w:t>课程思政</w:t>
      </w:r>
      <w:r>
        <w:rPr>
          <w:lang w:eastAsia="zh-CN"/>
        </w:rPr>
        <w:t>”</w:t>
      </w:r>
      <w:r>
        <w:rPr>
          <w:lang w:eastAsia="zh-CN"/>
        </w:rPr>
        <w:t>在</w:t>
      </w:r>
      <w:r>
        <w:rPr>
          <w:lang w:eastAsia="zh-CN"/>
        </w:rPr>
        <w:t>“</w:t>
      </w:r>
      <w:r>
        <w:rPr>
          <w:lang w:eastAsia="zh-CN"/>
        </w:rPr>
        <w:t>认同增强</w:t>
      </w:r>
      <w:r>
        <w:rPr>
          <w:lang w:eastAsia="zh-CN"/>
        </w:rPr>
        <w:t>”</w:t>
      </w:r>
      <w:r>
        <w:rPr>
          <w:lang w:eastAsia="zh-CN"/>
        </w:rPr>
        <w:t>、</w:t>
      </w:r>
      <w:r>
        <w:rPr>
          <w:lang w:eastAsia="zh-CN"/>
        </w:rPr>
        <w:t>“</w:t>
      </w:r>
      <w:r>
        <w:rPr>
          <w:lang w:eastAsia="zh-CN"/>
        </w:rPr>
        <w:t>能力感知</w:t>
      </w:r>
      <w:r>
        <w:rPr>
          <w:lang w:eastAsia="zh-CN"/>
        </w:rPr>
        <w:t>”</w:t>
      </w:r>
      <w:r>
        <w:rPr>
          <w:lang w:eastAsia="zh-CN"/>
        </w:rPr>
        <w:t>和</w:t>
      </w:r>
      <w:r>
        <w:rPr>
          <w:lang w:eastAsia="zh-CN"/>
        </w:rPr>
        <w:t>“</w:t>
      </w:r>
      <w:r>
        <w:rPr>
          <w:lang w:eastAsia="zh-CN"/>
        </w:rPr>
        <w:t>思政课喜好</w:t>
      </w:r>
      <w:r>
        <w:rPr>
          <w:lang w:eastAsia="zh-CN"/>
        </w:rPr>
        <w:t>”</w:t>
      </w:r>
      <w:r>
        <w:rPr>
          <w:lang w:eastAsia="zh-CN"/>
        </w:rPr>
        <w:t>三个课程教学效果评价维度上都有更好的课程教学效果。</w:t>
      </w:r>
    </w:p>
    <w:p w14:paraId="043B36E4" w14:textId="77777777" w:rsidR="006E1150" w:rsidRDefault="006E1150">
      <w:pPr>
        <w:pStyle w:val="BodyText"/>
        <w:ind w:firstLine="480"/>
        <w:rPr>
          <w:lang w:eastAsia="zh-CN"/>
        </w:rPr>
      </w:pPr>
    </w:p>
    <w:p w14:paraId="6EB57076" w14:textId="4A124C53" w:rsidR="006E1150" w:rsidRDefault="005D3AE9">
      <w:pPr>
        <w:pStyle w:val="BodyText"/>
        <w:ind w:firstLine="480"/>
      </w:pPr>
      <w:commentRangeStart w:id="115"/>
      <w:commentRangeStart w:id="116"/>
      <w:del w:id="117" w:author="ws952" w:date="2021-10-27T15:37:00Z">
        <w:r w:rsidRPr="005C095E" w:rsidDel="005C095E">
          <w:rPr>
            <w:lang w:eastAsia="zh-CN"/>
          </w:rPr>
          <w:delText>本研究尝试回答</w:delText>
        </w:r>
        <w:r w:rsidRPr="005C095E" w:rsidDel="005C095E">
          <w:rPr>
            <w:b/>
            <w:bCs/>
            <w:lang w:eastAsia="zh-CN"/>
          </w:rPr>
          <w:delText>“</w:delText>
        </w:r>
        <w:r w:rsidRPr="005C095E" w:rsidDel="005C095E">
          <w:rPr>
            <w:rFonts w:hint="eastAsia"/>
            <w:b/>
            <w:bCs/>
            <w:lang w:eastAsia="zh-CN"/>
          </w:rPr>
          <w:delText>如何讲好网络思政课</w:delText>
        </w:r>
        <w:r w:rsidRPr="005C095E" w:rsidDel="005C095E">
          <w:rPr>
            <w:b/>
            <w:bCs/>
            <w:lang w:eastAsia="zh-CN"/>
          </w:rPr>
          <w:delText>”</w:delText>
        </w:r>
        <w:r w:rsidRPr="005C095E" w:rsidDel="005C095E">
          <w:rPr>
            <w:rFonts w:hint="eastAsia"/>
            <w:lang w:eastAsia="zh-CN"/>
          </w:rPr>
          <w:delText>这一时代命题。</w:delText>
        </w:r>
      </w:del>
      <w:r w:rsidRPr="005C095E">
        <w:rPr>
          <w:rFonts w:hint="eastAsia"/>
          <w:lang w:eastAsia="zh-CN"/>
        </w:rPr>
        <w:t>下一部分笔者将回顾现有的相关研究，在此基础上提出本文的研究假设，第三部分提出了本文的实验设计和数据来源，第</w:t>
      </w:r>
      <w:ins w:id="118" w:author="ws952" w:date="2021-10-27T15:37:00Z">
        <w:r w:rsidR="005C095E" w:rsidRPr="005C095E">
          <w:rPr>
            <w:rFonts w:hint="eastAsia"/>
            <w:lang w:eastAsia="zh-CN"/>
          </w:rPr>
          <w:t>四</w:t>
        </w:r>
      </w:ins>
      <w:del w:id="119" w:author="ws952" w:date="2021-10-27T15:37:00Z">
        <w:r w:rsidRPr="005C095E" w:rsidDel="005C095E">
          <w:rPr>
            <w:lang w:eastAsia="zh-CN"/>
          </w:rPr>
          <w:delText>4</w:delText>
        </w:r>
      </w:del>
      <w:r w:rsidRPr="005C095E">
        <w:rPr>
          <w:rFonts w:hint="eastAsia"/>
          <w:lang w:eastAsia="zh-CN"/>
        </w:rPr>
        <w:t>部分报告了本研究的实证结果，最后一部分讨论了我们的结果并得出了本文的结论。</w:t>
      </w:r>
      <w:proofErr w:type="spellStart"/>
      <w:r w:rsidRPr="005C095E">
        <w:rPr>
          <w:rFonts w:hint="eastAsia"/>
        </w:rPr>
        <w:t>下图报告了本文的分析框架</w:t>
      </w:r>
      <w:proofErr w:type="spellEnd"/>
      <w:r w:rsidRPr="005C095E">
        <w:rPr>
          <w:rFonts w:hint="eastAsia"/>
        </w:rPr>
        <w:t>。</w:t>
      </w:r>
    </w:p>
    <w:p w14:paraId="41A86271" w14:textId="4F72A62E" w:rsidR="006E1150" w:rsidRDefault="00FF2B6A">
      <w:pPr>
        <w:spacing w:after="0"/>
      </w:pPr>
      <w:ins w:id="120" w:author="ws952" w:date="2021-10-27T15:43:00Z">
        <w:r>
          <w:rPr>
            <w:noProof/>
            <w:lang w:eastAsia="zh-CN"/>
          </w:rPr>
          <w:lastRenderedPageBreak/>
          <w:drawing>
            <wp:inline distT="0" distB="0" distL="0" distR="0" wp14:anchorId="7C5E22BA" wp14:editId="024B1E1E">
              <wp:extent cx="5943600" cy="25774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ins>
      <w:del w:id="121" w:author="ws952" w:date="2021-10-27T15:43:00Z">
        <w:r w:rsidR="005D3AE9" w:rsidDel="00FF2B6A">
          <w:rPr>
            <w:noProof/>
            <w:lang w:eastAsia="zh-CN"/>
          </w:rPr>
          <w:drawing>
            <wp:inline distT="0" distB="0" distL="0" distR="0" wp14:anchorId="0A909F4F" wp14:editId="64FDB9DB">
              <wp:extent cx="5943600" cy="2493010"/>
              <wp:effectExtent l="0" t="0" r="0" b="21590"/>
              <wp:docPr id="4" name="Picture" descr="Figure 1: 本文的分析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1: 本文的分析框架"/>
                      <pic:cNvPicPr>
                        <a:picLocks noChangeAspect="1" noChangeArrowheads="1"/>
                      </pic:cNvPicPr>
                    </pic:nvPicPr>
                    <pic:blipFill>
                      <a:blip r:embed="rId13"/>
                      <a:stretch>
                        <a:fillRect/>
                      </a:stretch>
                    </pic:blipFill>
                    <pic:spPr>
                      <a:xfrm>
                        <a:off x="0" y="0"/>
                        <a:ext cx="5943600" cy="2493321"/>
                      </a:xfrm>
                      <a:prstGeom prst="rect">
                        <a:avLst/>
                      </a:prstGeom>
                      <a:noFill/>
                      <a:ln w="9525">
                        <a:noFill/>
                      </a:ln>
                    </pic:spPr>
                  </pic:pic>
                </a:graphicData>
              </a:graphic>
            </wp:inline>
          </w:drawing>
        </w:r>
      </w:del>
    </w:p>
    <w:p w14:paraId="73D56163" w14:textId="4919AD41" w:rsidR="006E1150" w:rsidRPr="00FF2B6A" w:rsidDel="00FF2B6A" w:rsidRDefault="00FF2B6A">
      <w:pPr>
        <w:pStyle w:val="ImageCaption"/>
        <w:spacing w:after="0"/>
        <w:jc w:val="center"/>
        <w:rPr>
          <w:del w:id="122" w:author="ws952" w:date="2021-10-27T15:43:00Z"/>
          <w:lang w:eastAsia="zh-CN"/>
        </w:rPr>
        <w:pPrChange w:id="123" w:author="ws952" w:date="2021-10-27T15:44:00Z">
          <w:pPr>
            <w:pStyle w:val="ImageCaption"/>
            <w:spacing w:after="0"/>
          </w:pPr>
        </w:pPrChange>
      </w:pPr>
      <w:ins w:id="124" w:author="ws952" w:date="2021-10-27T15:44:00Z">
        <w:r w:rsidRPr="00FF2B6A">
          <w:rPr>
            <w:rFonts w:hint="eastAsia"/>
            <w:lang w:eastAsia="zh-CN"/>
          </w:rPr>
          <w:t>图</w:t>
        </w:r>
      </w:ins>
      <w:del w:id="125" w:author="ws952" w:date="2021-10-27T15:44:00Z">
        <w:r w:rsidR="005D3AE9" w:rsidRPr="00FF2B6A" w:rsidDel="00FF2B6A">
          <w:rPr>
            <w:i w:val="0"/>
            <w:lang w:eastAsia="zh-CN"/>
          </w:rPr>
          <w:delText>Figure</w:delText>
        </w:r>
      </w:del>
      <w:r w:rsidR="005D3AE9" w:rsidRPr="00FF2B6A">
        <w:rPr>
          <w:i w:val="0"/>
          <w:lang w:eastAsia="zh-CN"/>
        </w:rPr>
        <w:t xml:space="preserve"> 1: </w:t>
      </w:r>
      <w:r w:rsidR="005D3AE9" w:rsidRPr="00FF2B6A">
        <w:rPr>
          <w:rFonts w:hint="eastAsia"/>
          <w:i w:val="0"/>
          <w:lang w:eastAsia="zh-CN"/>
        </w:rPr>
        <w:t>本文的分析框架</w:t>
      </w:r>
      <w:commentRangeEnd w:id="115"/>
      <w:r w:rsidR="005D3AE9" w:rsidRPr="00FF2B6A">
        <w:commentReference w:id="115"/>
      </w:r>
      <w:commentRangeEnd w:id="116"/>
      <w:r w:rsidR="005C095E" w:rsidRPr="00FF2B6A">
        <w:rPr>
          <w:rStyle w:val="CommentReference"/>
          <w:i w:val="0"/>
        </w:rPr>
        <w:commentReference w:id="116"/>
      </w:r>
    </w:p>
    <w:p w14:paraId="70FD4039" w14:textId="77777777" w:rsidR="006E1150" w:rsidDel="00FF2B6A" w:rsidRDefault="006E1150">
      <w:pPr>
        <w:pStyle w:val="ImageCaption"/>
        <w:spacing w:after="0"/>
        <w:jc w:val="center"/>
        <w:rPr>
          <w:del w:id="126" w:author="ws952" w:date="2021-10-27T15:43:00Z"/>
          <w:lang w:eastAsia="zh-CN"/>
        </w:rPr>
        <w:pPrChange w:id="127" w:author="ws952" w:date="2021-10-27T15:44:00Z">
          <w:pPr>
            <w:pStyle w:val="ImageCaption"/>
            <w:spacing w:after="0"/>
          </w:pPr>
        </w:pPrChange>
      </w:pPr>
    </w:p>
    <w:p w14:paraId="3E95C5BD" w14:textId="23511C42" w:rsidR="006E1150" w:rsidDel="00FF2B6A" w:rsidRDefault="005D3AE9">
      <w:pPr>
        <w:pStyle w:val="ImageCaption"/>
        <w:spacing w:after="0"/>
        <w:jc w:val="center"/>
        <w:rPr>
          <w:del w:id="128" w:author="ws952" w:date="2021-10-27T15:43:00Z"/>
          <w:lang w:eastAsia="zh-Hans"/>
        </w:rPr>
        <w:pPrChange w:id="129" w:author="ws952" w:date="2021-10-27T15:44:00Z">
          <w:pPr>
            <w:pStyle w:val="ImageCaption"/>
            <w:spacing w:after="0"/>
          </w:pPr>
        </w:pPrChange>
      </w:pPr>
      <w:del w:id="130" w:author="ws952" w:date="2021-10-27T15:43:00Z">
        <w:r w:rsidDel="00FF2B6A">
          <w:rPr>
            <w:rFonts w:hint="eastAsia"/>
            <w:lang w:eastAsia="zh-Hans"/>
          </w:rPr>
          <w:delText>呈现内容建议改成：知识导向、宣传导向、实践导向，这里写思政课程和课程思政容易让人迷惑。</w:delText>
        </w:r>
      </w:del>
    </w:p>
    <w:p w14:paraId="12CFC765" w14:textId="77777777" w:rsidR="006E1150" w:rsidDel="00FF2B6A" w:rsidRDefault="006E1150">
      <w:pPr>
        <w:pStyle w:val="ImageCaption"/>
        <w:spacing w:after="0"/>
        <w:jc w:val="center"/>
        <w:rPr>
          <w:del w:id="131" w:author="ws952" w:date="2021-10-27T15:43:00Z"/>
          <w:lang w:eastAsia="zh-CN"/>
        </w:rPr>
        <w:pPrChange w:id="132" w:author="ws952" w:date="2021-10-27T15:44:00Z">
          <w:pPr>
            <w:pStyle w:val="BodyText"/>
            <w:ind w:firstLine="480"/>
          </w:pPr>
        </w:pPrChange>
      </w:pPr>
    </w:p>
    <w:p w14:paraId="4821181A" w14:textId="77777777" w:rsidR="006E1150" w:rsidRDefault="006E1150">
      <w:pPr>
        <w:pStyle w:val="BodyText"/>
        <w:ind w:firstLineChars="0" w:firstLine="0"/>
        <w:jc w:val="center"/>
        <w:rPr>
          <w:lang w:eastAsia="zh-CN"/>
        </w:rPr>
        <w:pPrChange w:id="133" w:author="ws952" w:date="2021-10-27T15:44:00Z">
          <w:pPr>
            <w:pStyle w:val="BodyText"/>
            <w:ind w:firstLine="480"/>
          </w:pPr>
        </w:pPrChange>
      </w:pPr>
    </w:p>
    <w:p w14:paraId="38A66FF1" w14:textId="77777777" w:rsidR="006E1150" w:rsidRDefault="006E1150">
      <w:pPr>
        <w:pStyle w:val="BodyText"/>
        <w:ind w:firstLine="480"/>
        <w:rPr>
          <w:lang w:eastAsia="zh-CN"/>
        </w:rPr>
      </w:pPr>
    </w:p>
    <w:p w14:paraId="642149DD" w14:textId="0AC0656F" w:rsidR="006E1150" w:rsidRPr="006E1150" w:rsidRDefault="005D3AE9">
      <w:pPr>
        <w:pStyle w:val="Heading1"/>
        <w:numPr>
          <w:ilvl w:val="255"/>
          <w:numId w:val="0"/>
        </w:numPr>
        <w:spacing w:beforeLines="50" w:before="120" w:afterLines="50" w:after="120"/>
        <w:ind w:firstLineChars="150" w:firstLine="450"/>
        <w:rPr>
          <w:rFonts w:ascii="SimHei" w:eastAsia="SimHei" w:hAnsi="SimHei" w:cs="SimHei"/>
          <w:sz w:val="30"/>
          <w:szCs w:val="30"/>
          <w:lang w:eastAsia="zh-Hans"/>
          <w:rPrChange w:id="134" w:author="lovingpulu" w:date="2021-10-06T15:14:00Z">
            <w:rPr>
              <w:lang w:eastAsia="zh-Hans"/>
            </w:rPr>
          </w:rPrChange>
        </w:rPr>
        <w:pPrChange w:id="135" w:author="lovingpulu" w:date="2021-10-06T15:14:00Z">
          <w:pPr>
            <w:pStyle w:val="BodyText"/>
            <w:ind w:firstLine="600"/>
          </w:pPr>
        </w:pPrChange>
      </w:pPr>
      <w:commentRangeStart w:id="136"/>
      <w:r>
        <w:rPr>
          <w:rFonts w:ascii="SimHei" w:eastAsia="SimHei" w:hAnsi="SimHei" w:cs="SimHei" w:hint="eastAsia"/>
          <w:b w:val="0"/>
          <w:bCs w:val="0"/>
          <w:sz w:val="30"/>
          <w:szCs w:val="30"/>
          <w:lang w:eastAsia="zh-Hans"/>
        </w:rPr>
        <w:t>三、</w:t>
      </w:r>
      <w:ins w:id="137" w:author="ws952" w:date="2021-10-27T16:03:00Z">
        <w:r w:rsidR="00147007">
          <w:rPr>
            <w:rFonts w:ascii="SimHei" w:eastAsia="SimHei" w:hAnsi="SimHei" w:cs="SimHei" w:hint="eastAsia"/>
            <w:b w:val="0"/>
            <w:bCs w:val="0"/>
            <w:sz w:val="30"/>
            <w:szCs w:val="30"/>
            <w:lang w:eastAsia="zh-CN"/>
          </w:rPr>
          <w:t>数据来源与</w:t>
        </w:r>
      </w:ins>
      <w:r>
        <w:rPr>
          <w:rFonts w:ascii="SimHei" w:eastAsia="SimHei" w:hAnsi="SimHei" w:cs="SimHei" w:hint="eastAsia"/>
          <w:b w:val="0"/>
          <w:bCs w:val="0"/>
          <w:sz w:val="30"/>
          <w:szCs w:val="30"/>
          <w:lang w:eastAsia="zh-Hans"/>
          <w:rPrChange w:id="138" w:author="lovingpulu" w:date="2021-10-06T15:14:00Z">
            <w:rPr>
              <w:rFonts w:hint="eastAsia"/>
              <w:b/>
              <w:bCs/>
              <w:lang w:eastAsia="zh-Hans"/>
            </w:rPr>
          </w:rPrChange>
        </w:rPr>
        <w:t>实验设计</w:t>
      </w:r>
      <w:commentRangeEnd w:id="136"/>
      <w:r w:rsidR="00FF2B6A">
        <w:rPr>
          <w:rStyle w:val="CommentReference"/>
          <w:rFonts w:asciiTheme="minorHAnsi" w:eastAsiaTheme="minorEastAsia" w:hAnsiTheme="minorHAnsi" w:cstheme="minorBidi"/>
          <w:b w:val="0"/>
          <w:bCs w:val="0"/>
          <w:color w:val="auto"/>
        </w:rPr>
        <w:commentReference w:id="136"/>
      </w:r>
    </w:p>
    <w:p w14:paraId="281440FF" w14:textId="5DCAACA4" w:rsidR="00147007" w:rsidRDefault="00147007">
      <w:pPr>
        <w:pStyle w:val="BodyText"/>
        <w:ind w:firstLineChars="150" w:firstLine="422"/>
        <w:rPr>
          <w:ins w:id="139" w:author="ws952" w:date="2021-10-27T16:03:00Z"/>
          <w:b/>
          <w:bCs/>
          <w:sz w:val="28"/>
          <w:szCs w:val="28"/>
          <w:lang w:eastAsia="zh-CN"/>
        </w:rPr>
      </w:pPr>
      <w:ins w:id="140" w:author="ws952" w:date="2021-10-27T16:03:00Z">
        <w:r>
          <w:rPr>
            <w:rFonts w:hint="eastAsia"/>
            <w:b/>
            <w:bCs/>
            <w:sz w:val="28"/>
            <w:szCs w:val="28"/>
            <w:lang w:eastAsia="zh-Hans"/>
          </w:rPr>
          <w:t>（</w:t>
        </w:r>
        <w:r>
          <w:rPr>
            <w:rFonts w:hint="eastAsia"/>
            <w:b/>
            <w:bCs/>
            <w:sz w:val="28"/>
            <w:szCs w:val="28"/>
            <w:lang w:eastAsia="zh-CN"/>
          </w:rPr>
          <w:t>一</w:t>
        </w:r>
        <w:r>
          <w:rPr>
            <w:rFonts w:hint="eastAsia"/>
            <w:b/>
            <w:bCs/>
            <w:sz w:val="28"/>
            <w:szCs w:val="28"/>
            <w:lang w:eastAsia="zh-Hans"/>
          </w:rPr>
          <w:t>）</w:t>
        </w:r>
        <w:r>
          <w:rPr>
            <w:rFonts w:hint="eastAsia"/>
            <w:b/>
            <w:bCs/>
            <w:sz w:val="28"/>
            <w:szCs w:val="28"/>
            <w:lang w:eastAsia="zh-CN"/>
          </w:rPr>
          <w:t>数据来源</w:t>
        </w:r>
      </w:ins>
    </w:p>
    <w:p w14:paraId="434E067D" w14:textId="3C76D72C" w:rsidR="00147007" w:rsidRDefault="00557426" w:rsidP="00557426">
      <w:pPr>
        <w:pStyle w:val="FirstParagraph"/>
        <w:ind w:firstLine="480"/>
        <w:rPr>
          <w:ins w:id="141" w:author="ws952" w:date="2021-10-27T20:14:00Z"/>
          <w:lang w:eastAsia="zh-CN"/>
        </w:rPr>
      </w:pPr>
      <w:ins w:id="142" w:author="ws952" w:date="2021-10-27T20:14:00Z">
        <w:r>
          <w:rPr>
            <w:lang w:eastAsia="zh-CN"/>
          </w:rPr>
          <w:t>本</w:t>
        </w:r>
        <w:r>
          <w:rPr>
            <w:rFonts w:hint="eastAsia"/>
            <w:lang w:eastAsia="zh-Hans"/>
          </w:rPr>
          <w:t>研究选取了</w:t>
        </w:r>
        <w:r>
          <w:rPr>
            <w:lang w:eastAsia="zh-CN"/>
          </w:rPr>
          <w:t>全国</w:t>
        </w:r>
        <w:r>
          <w:rPr>
            <w:lang w:eastAsia="zh-CN"/>
          </w:rPr>
          <w:t>29</w:t>
        </w:r>
        <w:r>
          <w:rPr>
            <w:lang w:eastAsia="zh-CN"/>
          </w:rPr>
          <w:t>个省</w:t>
        </w:r>
        <w:r>
          <w:rPr>
            <w:rFonts w:hint="eastAsia"/>
            <w:lang w:eastAsia="zh-Hans"/>
          </w:rPr>
          <w:t>（区、市）（</w:t>
        </w:r>
        <w:r>
          <w:rPr>
            <w:lang w:eastAsia="zh-CN"/>
          </w:rPr>
          <w:t>除港澳台</w:t>
        </w:r>
        <w:r>
          <w:rPr>
            <w:rFonts w:hint="eastAsia"/>
            <w:lang w:eastAsia="zh-Hans"/>
          </w:rPr>
          <w:t>、</w:t>
        </w:r>
        <w:r>
          <w:rPr>
            <w:lang w:eastAsia="zh-CN"/>
          </w:rPr>
          <w:t>新疆</w:t>
        </w:r>
        <w:r>
          <w:rPr>
            <w:rFonts w:hint="eastAsia"/>
            <w:lang w:eastAsia="zh-Hans"/>
          </w:rPr>
          <w:t>、</w:t>
        </w:r>
        <w:r>
          <w:rPr>
            <w:lang w:eastAsia="zh-CN"/>
          </w:rPr>
          <w:t>西藏</w:t>
        </w:r>
        <w:r>
          <w:rPr>
            <w:rFonts w:hint="eastAsia"/>
            <w:lang w:eastAsia="zh-Hans"/>
          </w:rPr>
          <w:t>）共</w:t>
        </w:r>
        <w:r>
          <w:rPr>
            <w:lang w:eastAsia="zh-CN"/>
          </w:rPr>
          <w:t>97</w:t>
        </w:r>
        <w:r>
          <w:rPr>
            <w:lang w:eastAsia="zh-CN"/>
          </w:rPr>
          <w:t>所高等职业</w:t>
        </w:r>
        <w:r>
          <w:rPr>
            <w:rFonts w:hint="eastAsia"/>
            <w:lang w:eastAsia="zh-Hans"/>
          </w:rPr>
          <w:t>院校的</w:t>
        </w:r>
        <w:r>
          <w:rPr>
            <w:lang w:eastAsia="zh-CN"/>
          </w:rPr>
          <w:t>6090</w:t>
        </w:r>
        <w:r>
          <w:rPr>
            <w:rFonts w:hint="eastAsia"/>
            <w:lang w:eastAsia="zh-Hans"/>
          </w:rPr>
          <w:t>名高职院校在校生作为被试。通过数据清洗，</w:t>
        </w:r>
        <w:r>
          <w:rPr>
            <w:lang w:eastAsia="zh-CN"/>
          </w:rPr>
          <w:t>最终获得</w:t>
        </w:r>
        <w:r>
          <w:rPr>
            <w:lang w:eastAsia="zh-CN"/>
          </w:rPr>
          <w:t>6030</w:t>
        </w:r>
        <w:r>
          <w:rPr>
            <w:lang w:eastAsia="zh-CN"/>
          </w:rPr>
          <w:t>份有效样本</w:t>
        </w:r>
        <w:r>
          <w:rPr>
            <w:rFonts w:hint="eastAsia"/>
            <w:lang w:eastAsia="zh-Hans"/>
          </w:rPr>
          <w:t>，随机平均分为六组进行实验。基于高职院校学生</w:t>
        </w:r>
        <w:r>
          <w:rPr>
            <w:lang w:eastAsia="zh-CN"/>
          </w:rPr>
          <w:t>不同</w:t>
        </w:r>
        <w:r>
          <w:rPr>
            <w:rFonts w:hint="eastAsia"/>
            <w:lang w:eastAsia="zh-Hans"/>
          </w:rPr>
          <w:t>性别、</w:t>
        </w:r>
        <w:r>
          <w:rPr>
            <w:lang w:eastAsia="zh-CN"/>
          </w:rPr>
          <w:t>年级</w:t>
        </w:r>
        <w:r>
          <w:rPr>
            <w:rFonts w:hint="eastAsia"/>
            <w:lang w:eastAsia="zh-Hans"/>
          </w:rPr>
          <w:t>、区域等方面</w:t>
        </w:r>
        <w:r>
          <w:rPr>
            <w:lang w:eastAsia="zh-CN"/>
          </w:rPr>
          <w:t>的差异</w:t>
        </w:r>
        <w:r>
          <w:rPr>
            <w:rFonts w:hint="eastAsia"/>
            <w:lang w:eastAsia="zh-Hans"/>
          </w:rPr>
          <w:t>性</w:t>
        </w:r>
        <w:r>
          <w:rPr>
            <w:lang w:eastAsia="zh-CN"/>
          </w:rPr>
          <w:t>，</w:t>
        </w:r>
        <w:r>
          <w:rPr>
            <w:rFonts w:hint="eastAsia"/>
            <w:lang w:eastAsia="zh-Hans"/>
          </w:rPr>
          <w:t>样本总体上</w:t>
        </w:r>
        <w:r>
          <w:rPr>
            <w:lang w:eastAsia="zh-CN"/>
          </w:rPr>
          <w:t>具有较好的代表性</w:t>
        </w:r>
        <w:r>
          <w:rPr>
            <w:rFonts w:hint="eastAsia"/>
            <w:lang w:eastAsia="zh-Hans"/>
          </w:rPr>
          <w:t>（被试背景资料见表</w:t>
        </w:r>
        <w:r>
          <w:rPr>
            <w:lang w:eastAsia="zh-Hans"/>
          </w:rPr>
          <w:t>1</w:t>
        </w:r>
        <w:r>
          <w:rPr>
            <w:rFonts w:hint="eastAsia"/>
            <w:lang w:eastAsia="zh-Hans"/>
          </w:rPr>
          <w:t>）</w:t>
        </w:r>
        <w:r>
          <w:rPr>
            <w:lang w:eastAsia="zh-CN"/>
          </w:rPr>
          <w:t>。</w:t>
        </w:r>
      </w:ins>
      <w:ins w:id="143" w:author="ws952" w:date="2021-10-27T16:03:00Z">
        <w:r w:rsidR="00147007" w:rsidRPr="00147007">
          <w:rPr>
            <w:lang w:eastAsia="zh-CN"/>
            <w:rPrChange w:id="144" w:author="ws952" w:date="2021-10-27T16:03:00Z">
              <w:rPr>
                <w:rFonts w:ascii="STSongti-SC-Light" w:eastAsia="STSongti-SC-Light" w:hAnsi="STSongti-SC-Light" w:cs="Times New Roman"/>
                <w:lang w:eastAsia="zh-CN"/>
              </w:rPr>
            </w:rPrChange>
          </w:rPr>
          <w:t xml:space="preserve"> </w:t>
        </w:r>
      </w:ins>
    </w:p>
    <w:p w14:paraId="7176FE8E" w14:textId="6921880A" w:rsidR="00557426" w:rsidRPr="005E3C92" w:rsidRDefault="00557426" w:rsidP="00557426">
      <w:pPr>
        <w:pStyle w:val="FirstParagraph"/>
        <w:ind w:firstLineChars="0" w:firstLine="0"/>
        <w:jc w:val="center"/>
        <w:rPr>
          <w:ins w:id="145" w:author="ws952" w:date="2021-10-27T20:14:00Z"/>
          <w:b/>
          <w:bCs/>
          <w:lang w:eastAsia="zh-Hans"/>
        </w:rPr>
        <w:pPrChange w:id="146" w:author="lovingpulu" w:date="2021-10-06T15:37:00Z">
          <w:pPr>
            <w:pStyle w:val="FirstParagraph"/>
            <w:ind w:firstLine="482"/>
          </w:pPr>
        </w:pPrChange>
      </w:pPr>
      <w:ins w:id="147" w:author="ws952" w:date="2021-10-27T20:14:00Z">
        <w:r w:rsidRPr="005E3C92">
          <w:rPr>
            <w:rFonts w:hint="eastAsia"/>
            <w:b/>
            <w:bCs/>
            <w:lang w:eastAsia="zh-Hans"/>
          </w:rPr>
          <w:t>表</w:t>
        </w:r>
        <w:r w:rsidRPr="005E3C92">
          <w:rPr>
            <w:b/>
            <w:bCs/>
            <w:lang w:eastAsia="zh-Hans"/>
          </w:rPr>
          <w:t xml:space="preserve">1  </w:t>
        </w:r>
        <w:r w:rsidRPr="005E3C92">
          <w:rPr>
            <w:rFonts w:hint="eastAsia"/>
            <w:b/>
            <w:bCs/>
            <w:lang w:eastAsia="zh-Hans"/>
          </w:rPr>
          <w:t>被试</w:t>
        </w:r>
      </w:ins>
      <w:ins w:id="148" w:author="ws952" w:date="2021-10-27T20:15:00Z">
        <w:r>
          <w:rPr>
            <w:rFonts w:hint="eastAsia"/>
            <w:b/>
            <w:bCs/>
            <w:lang w:eastAsia="zh-CN"/>
          </w:rPr>
          <w:t>数据描述统计</w:t>
        </w:r>
      </w:ins>
    </w:p>
    <w:tbl>
      <w:tblPr>
        <w:tblStyle w:val="TableGrid"/>
        <w:tblW w:w="0" w:type="auto"/>
        <w:jc w:val="center"/>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9" w:author="ws952" w:date="2021-10-27T20:28:00Z">
          <w:tblPr>
            <w:tblStyle w:val="TableGrid"/>
            <w:tblW w:w="0" w:type="auto"/>
            <w:jc w:val="center"/>
            <w:tblLook w:val="04A0" w:firstRow="1" w:lastRow="0" w:firstColumn="1" w:lastColumn="0" w:noHBand="0" w:noVBand="1"/>
          </w:tblPr>
        </w:tblPrChange>
      </w:tblPr>
      <w:tblGrid>
        <w:gridCol w:w="2394"/>
        <w:gridCol w:w="2394"/>
        <w:gridCol w:w="2394"/>
        <w:gridCol w:w="2394"/>
        <w:tblGridChange w:id="150">
          <w:tblGrid>
            <w:gridCol w:w="2394"/>
            <w:gridCol w:w="2394"/>
            <w:gridCol w:w="2394"/>
            <w:gridCol w:w="2394"/>
          </w:tblGrid>
        </w:tblGridChange>
      </w:tblGrid>
      <w:tr w:rsidR="00557426" w14:paraId="29C7ACD6" w14:textId="77777777" w:rsidTr="00F84EC5">
        <w:trPr>
          <w:jc w:val="center"/>
          <w:ins w:id="151" w:author="ws952" w:date="2021-10-27T20:14:00Z"/>
          <w:trPrChange w:id="152" w:author="ws952" w:date="2021-10-27T20:28:00Z">
            <w:trPr>
              <w:jc w:val="center"/>
            </w:trPr>
          </w:trPrChange>
        </w:trPr>
        <w:tc>
          <w:tcPr>
            <w:tcW w:w="2394" w:type="dxa"/>
            <w:tcBorders>
              <w:top w:val="single" w:sz="4" w:space="0" w:color="auto"/>
              <w:left w:val="nil"/>
              <w:bottom w:val="single" w:sz="4" w:space="0" w:color="auto"/>
            </w:tcBorders>
            <w:tcPrChange w:id="153" w:author="ws952" w:date="2021-10-27T20:28:00Z">
              <w:tcPr>
                <w:tcW w:w="2394" w:type="dxa"/>
              </w:tcPr>
            </w:tcPrChange>
          </w:tcPr>
          <w:p w14:paraId="7D1092F4" w14:textId="1A7919D8" w:rsidR="00557426" w:rsidRPr="00557426" w:rsidRDefault="00557426" w:rsidP="005E3C92">
            <w:pPr>
              <w:pStyle w:val="FirstParagraph"/>
              <w:ind w:firstLineChars="0" w:firstLine="0"/>
              <w:jc w:val="center"/>
              <w:rPr>
                <w:ins w:id="154" w:author="ws952" w:date="2021-10-27T20:14:00Z"/>
                <w:b/>
                <w:bCs/>
                <w:lang w:eastAsia="zh-Hans"/>
                <w:rPrChange w:id="155" w:author="ws952" w:date="2021-10-27T20:16:00Z">
                  <w:rPr>
                    <w:ins w:id="156" w:author="ws952" w:date="2021-10-27T20:14:00Z"/>
                    <w:lang w:eastAsia="zh-Hans"/>
                  </w:rPr>
                </w:rPrChange>
              </w:rPr>
            </w:pPr>
            <w:ins w:id="157" w:author="ws952" w:date="2021-10-27T20:16:00Z">
              <w:r>
                <w:rPr>
                  <w:rFonts w:hint="eastAsia"/>
                  <w:b/>
                  <w:bCs/>
                  <w:lang w:eastAsia="zh-CN"/>
                </w:rPr>
                <w:t>被试个人属性</w:t>
              </w:r>
            </w:ins>
          </w:p>
        </w:tc>
        <w:tc>
          <w:tcPr>
            <w:tcW w:w="2394" w:type="dxa"/>
            <w:tcBorders>
              <w:top w:val="single" w:sz="4" w:space="0" w:color="auto"/>
              <w:bottom w:val="single" w:sz="4" w:space="0" w:color="auto"/>
            </w:tcBorders>
            <w:tcPrChange w:id="158" w:author="ws952" w:date="2021-10-27T20:28:00Z">
              <w:tcPr>
                <w:tcW w:w="2394" w:type="dxa"/>
              </w:tcPr>
            </w:tcPrChange>
          </w:tcPr>
          <w:p w14:paraId="7FE2A721" w14:textId="77777777" w:rsidR="00557426" w:rsidRPr="00557426" w:rsidRDefault="00557426" w:rsidP="005E3C92">
            <w:pPr>
              <w:pStyle w:val="FirstParagraph"/>
              <w:ind w:firstLineChars="0" w:firstLine="0"/>
              <w:jc w:val="center"/>
              <w:rPr>
                <w:ins w:id="159" w:author="ws952" w:date="2021-10-27T20:14:00Z"/>
                <w:b/>
                <w:bCs/>
                <w:lang w:eastAsia="zh-Hans"/>
                <w:rPrChange w:id="160" w:author="ws952" w:date="2021-10-27T20:16:00Z">
                  <w:rPr>
                    <w:ins w:id="161" w:author="ws952" w:date="2021-10-27T20:14:00Z"/>
                    <w:lang w:eastAsia="zh-Hans"/>
                  </w:rPr>
                </w:rPrChange>
              </w:rPr>
            </w:pPr>
            <w:ins w:id="162" w:author="ws952" w:date="2021-10-27T20:14:00Z">
              <w:r w:rsidRPr="00557426">
                <w:rPr>
                  <w:rFonts w:hint="eastAsia"/>
                  <w:b/>
                  <w:bCs/>
                  <w:lang w:eastAsia="zh-Hans"/>
                  <w:rPrChange w:id="163" w:author="ws952" w:date="2021-10-27T20:16:00Z">
                    <w:rPr>
                      <w:rFonts w:hint="eastAsia"/>
                      <w:lang w:eastAsia="zh-Hans"/>
                    </w:rPr>
                  </w:rPrChange>
                </w:rPr>
                <w:t>类别</w:t>
              </w:r>
            </w:ins>
          </w:p>
        </w:tc>
        <w:tc>
          <w:tcPr>
            <w:tcW w:w="2394" w:type="dxa"/>
            <w:tcBorders>
              <w:top w:val="single" w:sz="4" w:space="0" w:color="auto"/>
              <w:bottom w:val="single" w:sz="4" w:space="0" w:color="auto"/>
            </w:tcBorders>
            <w:tcPrChange w:id="164" w:author="ws952" w:date="2021-10-27T20:28:00Z">
              <w:tcPr>
                <w:tcW w:w="2394" w:type="dxa"/>
              </w:tcPr>
            </w:tcPrChange>
          </w:tcPr>
          <w:p w14:paraId="35328D02" w14:textId="77777777" w:rsidR="00557426" w:rsidRPr="00557426" w:rsidRDefault="00557426" w:rsidP="005E3C92">
            <w:pPr>
              <w:pStyle w:val="FirstParagraph"/>
              <w:ind w:firstLineChars="0" w:firstLine="0"/>
              <w:jc w:val="center"/>
              <w:rPr>
                <w:ins w:id="165" w:author="ws952" w:date="2021-10-27T20:14:00Z"/>
                <w:b/>
                <w:bCs/>
                <w:lang w:eastAsia="zh-Hans"/>
                <w:rPrChange w:id="166" w:author="ws952" w:date="2021-10-27T20:16:00Z">
                  <w:rPr>
                    <w:ins w:id="167" w:author="ws952" w:date="2021-10-27T20:14:00Z"/>
                    <w:lang w:eastAsia="zh-Hans"/>
                  </w:rPr>
                </w:rPrChange>
              </w:rPr>
            </w:pPr>
            <w:ins w:id="168" w:author="ws952" w:date="2021-10-27T20:14:00Z">
              <w:r w:rsidRPr="00557426">
                <w:rPr>
                  <w:rFonts w:hint="eastAsia"/>
                  <w:b/>
                  <w:bCs/>
                  <w:lang w:eastAsia="zh-Hans"/>
                  <w:rPrChange w:id="169" w:author="ws952" w:date="2021-10-27T20:16:00Z">
                    <w:rPr>
                      <w:rFonts w:hint="eastAsia"/>
                      <w:lang w:eastAsia="zh-Hans"/>
                    </w:rPr>
                  </w:rPrChange>
                </w:rPr>
                <w:t>有效样本数</w:t>
              </w:r>
            </w:ins>
          </w:p>
        </w:tc>
        <w:tc>
          <w:tcPr>
            <w:tcW w:w="2394" w:type="dxa"/>
            <w:tcBorders>
              <w:top w:val="single" w:sz="4" w:space="0" w:color="auto"/>
              <w:bottom w:val="single" w:sz="4" w:space="0" w:color="auto"/>
            </w:tcBorders>
            <w:tcPrChange w:id="170" w:author="ws952" w:date="2021-10-27T20:28:00Z">
              <w:tcPr>
                <w:tcW w:w="2394" w:type="dxa"/>
              </w:tcPr>
            </w:tcPrChange>
          </w:tcPr>
          <w:p w14:paraId="6F584E7B" w14:textId="77777777" w:rsidR="00557426" w:rsidRPr="00557426" w:rsidRDefault="00557426" w:rsidP="005E3C92">
            <w:pPr>
              <w:pStyle w:val="FirstParagraph"/>
              <w:ind w:firstLineChars="0" w:firstLine="0"/>
              <w:jc w:val="center"/>
              <w:rPr>
                <w:ins w:id="171" w:author="ws952" w:date="2021-10-27T20:14:00Z"/>
                <w:b/>
                <w:bCs/>
                <w:lang w:eastAsia="zh-Hans"/>
                <w:rPrChange w:id="172" w:author="ws952" w:date="2021-10-27T20:16:00Z">
                  <w:rPr>
                    <w:ins w:id="173" w:author="ws952" w:date="2021-10-27T20:14:00Z"/>
                    <w:lang w:eastAsia="zh-Hans"/>
                  </w:rPr>
                </w:rPrChange>
              </w:rPr>
            </w:pPr>
            <w:ins w:id="174" w:author="ws952" w:date="2021-10-27T20:14:00Z">
              <w:r w:rsidRPr="00557426">
                <w:rPr>
                  <w:rFonts w:hint="eastAsia"/>
                  <w:b/>
                  <w:bCs/>
                  <w:lang w:eastAsia="zh-Hans"/>
                  <w:rPrChange w:id="175" w:author="ws952" w:date="2021-10-27T20:16:00Z">
                    <w:rPr>
                      <w:rFonts w:hint="eastAsia"/>
                      <w:lang w:eastAsia="zh-Hans"/>
                    </w:rPr>
                  </w:rPrChange>
                </w:rPr>
                <w:t>占比</w:t>
              </w:r>
            </w:ins>
          </w:p>
        </w:tc>
      </w:tr>
      <w:tr w:rsidR="00557426" w14:paraId="56C28CB5" w14:textId="77777777" w:rsidTr="00F84EC5">
        <w:trPr>
          <w:jc w:val="center"/>
          <w:ins w:id="176" w:author="ws952" w:date="2021-10-27T20:14:00Z"/>
          <w:trPrChange w:id="177" w:author="ws952" w:date="2021-10-27T20:28:00Z">
            <w:trPr>
              <w:jc w:val="center"/>
            </w:trPr>
          </w:trPrChange>
        </w:trPr>
        <w:tc>
          <w:tcPr>
            <w:tcW w:w="2394" w:type="dxa"/>
            <w:vMerge w:val="restart"/>
            <w:tcBorders>
              <w:top w:val="single" w:sz="4" w:space="0" w:color="auto"/>
              <w:left w:val="nil"/>
            </w:tcBorders>
            <w:tcPrChange w:id="178" w:author="ws952" w:date="2021-10-27T20:28:00Z">
              <w:tcPr>
                <w:tcW w:w="2394" w:type="dxa"/>
                <w:vMerge w:val="restart"/>
              </w:tcPr>
            </w:tcPrChange>
          </w:tcPr>
          <w:p w14:paraId="6C3E53CC" w14:textId="77777777" w:rsidR="00557426" w:rsidRDefault="00557426" w:rsidP="005E3C92">
            <w:pPr>
              <w:pStyle w:val="FirstParagraph"/>
              <w:ind w:firstLineChars="0" w:firstLine="0"/>
              <w:jc w:val="center"/>
              <w:rPr>
                <w:ins w:id="179" w:author="ws952" w:date="2021-10-27T20:14:00Z"/>
                <w:lang w:eastAsia="zh-Hans"/>
              </w:rPr>
            </w:pPr>
            <w:ins w:id="180" w:author="ws952" w:date="2021-10-27T20:14:00Z">
              <w:r>
                <w:rPr>
                  <w:rFonts w:hint="eastAsia"/>
                  <w:lang w:eastAsia="zh-Hans"/>
                </w:rPr>
                <w:t>性别</w:t>
              </w:r>
            </w:ins>
          </w:p>
        </w:tc>
        <w:tc>
          <w:tcPr>
            <w:tcW w:w="2394" w:type="dxa"/>
            <w:tcBorders>
              <w:top w:val="single" w:sz="4" w:space="0" w:color="auto"/>
            </w:tcBorders>
            <w:tcPrChange w:id="181" w:author="ws952" w:date="2021-10-27T20:28:00Z">
              <w:tcPr>
                <w:tcW w:w="2394" w:type="dxa"/>
              </w:tcPr>
            </w:tcPrChange>
          </w:tcPr>
          <w:p w14:paraId="2E21B2F2" w14:textId="77777777" w:rsidR="00557426" w:rsidRDefault="00557426" w:rsidP="005E3C92">
            <w:pPr>
              <w:pStyle w:val="FirstParagraph"/>
              <w:ind w:firstLineChars="0" w:firstLine="0"/>
              <w:jc w:val="center"/>
              <w:rPr>
                <w:ins w:id="182" w:author="ws952" w:date="2021-10-27T20:14:00Z"/>
                <w:lang w:eastAsia="zh-Hans"/>
              </w:rPr>
            </w:pPr>
            <w:ins w:id="183" w:author="ws952" w:date="2021-10-27T20:14:00Z">
              <w:r>
                <w:rPr>
                  <w:rFonts w:hint="eastAsia"/>
                  <w:lang w:eastAsia="zh-Hans"/>
                </w:rPr>
                <w:t>男</w:t>
              </w:r>
            </w:ins>
          </w:p>
        </w:tc>
        <w:tc>
          <w:tcPr>
            <w:tcW w:w="2394" w:type="dxa"/>
            <w:tcBorders>
              <w:top w:val="single" w:sz="4" w:space="0" w:color="auto"/>
            </w:tcBorders>
            <w:tcPrChange w:id="184" w:author="ws952" w:date="2021-10-27T20:28:00Z">
              <w:tcPr>
                <w:tcW w:w="2394" w:type="dxa"/>
              </w:tcPr>
            </w:tcPrChange>
          </w:tcPr>
          <w:p w14:paraId="5DDAAEE0" w14:textId="5B6AEEC9" w:rsidR="00557426" w:rsidRDefault="004021C0" w:rsidP="005E3C92">
            <w:pPr>
              <w:pStyle w:val="FirstParagraph"/>
              <w:ind w:firstLine="480"/>
              <w:jc w:val="center"/>
              <w:rPr>
                <w:ins w:id="185" w:author="ws952" w:date="2021-10-27T20:14:00Z"/>
                <w:lang w:eastAsia="zh-CN"/>
              </w:rPr>
            </w:pPr>
            <w:ins w:id="186" w:author="ws952" w:date="2021-10-27T20:23:00Z">
              <w:r w:rsidRPr="004021C0">
                <w:rPr>
                  <w:lang w:eastAsia="zh-CN"/>
                </w:rPr>
                <w:t>1776</w:t>
              </w:r>
            </w:ins>
          </w:p>
        </w:tc>
        <w:tc>
          <w:tcPr>
            <w:tcW w:w="2394" w:type="dxa"/>
            <w:tcBorders>
              <w:top w:val="single" w:sz="4" w:space="0" w:color="auto"/>
            </w:tcBorders>
            <w:tcPrChange w:id="187" w:author="ws952" w:date="2021-10-27T20:28:00Z">
              <w:tcPr>
                <w:tcW w:w="2394" w:type="dxa"/>
              </w:tcPr>
            </w:tcPrChange>
          </w:tcPr>
          <w:p w14:paraId="2973B3B9" w14:textId="1ACFC9BC" w:rsidR="00557426" w:rsidRDefault="004021C0" w:rsidP="005E3C92">
            <w:pPr>
              <w:pStyle w:val="FirstParagraph"/>
              <w:ind w:firstLine="480"/>
              <w:jc w:val="center"/>
              <w:rPr>
                <w:ins w:id="188" w:author="ws952" w:date="2021-10-27T20:14:00Z"/>
                <w:lang w:eastAsia="zh-CN"/>
              </w:rPr>
            </w:pPr>
            <w:ins w:id="189" w:author="ws952" w:date="2021-10-27T20:23:00Z">
              <w:r w:rsidRPr="004021C0">
                <w:rPr>
                  <w:lang w:eastAsia="zh-CN"/>
                </w:rPr>
                <w:t>35.08%</w:t>
              </w:r>
            </w:ins>
          </w:p>
        </w:tc>
      </w:tr>
      <w:tr w:rsidR="00557426" w14:paraId="036C18F5" w14:textId="77777777" w:rsidTr="00F84EC5">
        <w:trPr>
          <w:jc w:val="center"/>
          <w:ins w:id="190" w:author="ws952" w:date="2021-10-27T20:14:00Z"/>
          <w:trPrChange w:id="191" w:author="ws952" w:date="2021-10-27T20:28:00Z">
            <w:trPr>
              <w:jc w:val="center"/>
            </w:trPr>
          </w:trPrChange>
        </w:trPr>
        <w:tc>
          <w:tcPr>
            <w:tcW w:w="2394" w:type="dxa"/>
            <w:vMerge/>
            <w:tcBorders>
              <w:left w:val="nil"/>
            </w:tcBorders>
            <w:tcPrChange w:id="192" w:author="ws952" w:date="2021-10-27T20:28:00Z">
              <w:tcPr>
                <w:tcW w:w="2394" w:type="dxa"/>
                <w:vMerge/>
              </w:tcPr>
            </w:tcPrChange>
          </w:tcPr>
          <w:p w14:paraId="009CE70E" w14:textId="77777777" w:rsidR="00557426" w:rsidRDefault="00557426" w:rsidP="005E3C92">
            <w:pPr>
              <w:pStyle w:val="FirstParagraph"/>
              <w:ind w:firstLine="480"/>
              <w:jc w:val="center"/>
              <w:rPr>
                <w:ins w:id="193" w:author="ws952" w:date="2021-10-27T20:14:00Z"/>
                <w:lang w:eastAsia="zh-CN"/>
              </w:rPr>
            </w:pPr>
          </w:p>
        </w:tc>
        <w:tc>
          <w:tcPr>
            <w:tcW w:w="2394" w:type="dxa"/>
            <w:tcPrChange w:id="194" w:author="ws952" w:date="2021-10-27T20:28:00Z">
              <w:tcPr>
                <w:tcW w:w="2394" w:type="dxa"/>
              </w:tcPr>
            </w:tcPrChange>
          </w:tcPr>
          <w:p w14:paraId="1E58BBC3" w14:textId="77777777" w:rsidR="00557426" w:rsidRDefault="00557426" w:rsidP="005E3C92">
            <w:pPr>
              <w:pStyle w:val="FirstParagraph"/>
              <w:ind w:firstLineChars="0" w:firstLine="0"/>
              <w:jc w:val="center"/>
              <w:rPr>
                <w:ins w:id="195" w:author="ws952" w:date="2021-10-27T20:14:00Z"/>
                <w:lang w:eastAsia="zh-Hans"/>
              </w:rPr>
            </w:pPr>
            <w:ins w:id="196" w:author="ws952" w:date="2021-10-27T20:14:00Z">
              <w:r>
                <w:rPr>
                  <w:rFonts w:hint="eastAsia"/>
                  <w:lang w:eastAsia="zh-Hans"/>
                </w:rPr>
                <w:t>女</w:t>
              </w:r>
            </w:ins>
          </w:p>
        </w:tc>
        <w:tc>
          <w:tcPr>
            <w:tcW w:w="2394" w:type="dxa"/>
            <w:tcPrChange w:id="197" w:author="ws952" w:date="2021-10-27T20:28:00Z">
              <w:tcPr>
                <w:tcW w:w="2394" w:type="dxa"/>
              </w:tcPr>
            </w:tcPrChange>
          </w:tcPr>
          <w:p w14:paraId="4D27D9BE" w14:textId="2FA6952F" w:rsidR="00557426" w:rsidRDefault="004021C0" w:rsidP="005E3C92">
            <w:pPr>
              <w:pStyle w:val="FirstParagraph"/>
              <w:ind w:firstLine="480"/>
              <w:jc w:val="center"/>
              <w:rPr>
                <w:ins w:id="198" w:author="ws952" w:date="2021-10-27T20:14:00Z"/>
                <w:lang w:eastAsia="zh-CN"/>
              </w:rPr>
            </w:pPr>
            <w:ins w:id="199" w:author="ws952" w:date="2021-10-27T20:23:00Z">
              <w:r w:rsidRPr="004021C0">
                <w:rPr>
                  <w:lang w:eastAsia="zh-CN"/>
                </w:rPr>
                <w:t>3265</w:t>
              </w:r>
            </w:ins>
          </w:p>
        </w:tc>
        <w:tc>
          <w:tcPr>
            <w:tcW w:w="2394" w:type="dxa"/>
            <w:tcPrChange w:id="200" w:author="ws952" w:date="2021-10-27T20:28:00Z">
              <w:tcPr>
                <w:tcW w:w="2394" w:type="dxa"/>
              </w:tcPr>
            </w:tcPrChange>
          </w:tcPr>
          <w:p w14:paraId="0CD93252" w14:textId="29E698BE" w:rsidR="00557426" w:rsidRDefault="004021C0" w:rsidP="005E3C92">
            <w:pPr>
              <w:pStyle w:val="FirstParagraph"/>
              <w:ind w:firstLine="480"/>
              <w:jc w:val="center"/>
              <w:rPr>
                <w:ins w:id="201" w:author="ws952" w:date="2021-10-27T20:14:00Z"/>
                <w:lang w:eastAsia="zh-CN"/>
              </w:rPr>
            </w:pPr>
            <w:ins w:id="202" w:author="ws952" w:date="2021-10-27T20:23:00Z">
              <w:r w:rsidRPr="004021C0">
                <w:rPr>
                  <w:lang w:eastAsia="zh-CN"/>
                </w:rPr>
                <w:t>64.49%</w:t>
              </w:r>
            </w:ins>
          </w:p>
        </w:tc>
      </w:tr>
      <w:tr w:rsidR="00557426" w14:paraId="653E53D3" w14:textId="77777777" w:rsidTr="00F84EC5">
        <w:trPr>
          <w:jc w:val="center"/>
          <w:ins w:id="203" w:author="ws952" w:date="2021-10-27T20:14:00Z"/>
          <w:trPrChange w:id="204" w:author="ws952" w:date="2021-10-27T20:28:00Z">
            <w:trPr>
              <w:jc w:val="center"/>
            </w:trPr>
          </w:trPrChange>
        </w:trPr>
        <w:tc>
          <w:tcPr>
            <w:tcW w:w="2394" w:type="dxa"/>
            <w:vMerge w:val="restart"/>
            <w:tcBorders>
              <w:left w:val="nil"/>
            </w:tcBorders>
            <w:tcPrChange w:id="205" w:author="ws952" w:date="2021-10-27T20:28:00Z">
              <w:tcPr>
                <w:tcW w:w="2394" w:type="dxa"/>
                <w:vMerge w:val="restart"/>
              </w:tcPr>
            </w:tcPrChange>
          </w:tcPr>
          <w:p w14:paraId="65062613" w14:textId="77777777" w:rsidR="00557426" w:rsidRDefault="00557426" w:rsidP="005E3C92">
            <w:pPr>
              <w:pStyle w:val="FirstParagraph"/>
              <w:ind w:firstLineChars="0" w:firstLine="0"/>
              <w:jc w:val="center"/>
              <w:rPr>
                <w:ins w:id="206" w:author="ws952" w:date="2021-10-27T20:14:00Z"/>
                <w:lang w:eastAsia="zh-Hans"/>
              </w:rPr>
            </w:pPr>
            <w:ins w:id="207" w:author="ws952" w:date="2021-10-27T20:14:00Z">
              <w:r>
                <w:rPr>
                  <w:rFonts w:hint="eastAsia"/>
                  <w:lang w:eastAsia="zh-Hans"/>
                </w:rPr>
                <w:t>年级</w:t>
              </w:r>
            </w:ins>
          </w:p>
        </w:tc>
        <w:tc>
          <w:tcPr>
            <w:tcW w:w="2394" w:type="dxa"/>
            <w:tcPrChange w:id="208" w:author="ws952" w:date="2021-10-27T20:28:00Z">
              <w:tcPr>
                <w:tcW w:w="2394" w:type="dxa"/>
              </w:tcPr>
            </w:tcPrChange>
          </w:tcPr>
          <w:p w14:paraId="37EF9426" w14:textId="77777777" w:rsidR="00557426" w:rsidRDefault="00557426" w:rsidP="005E3C92">
            <w:pPr>
              <w:pStyle w:val="FirstParagraph"/>
              <w:ind w:firstLineChars="0" w:firstLine="0"/>
              <w:jc w:val="center"/>
              <w:rPr>
                <w:ins w:id="209" w:author="ws952" w:date="2021-10-27T20:14:00Z"/>
                <w:lang w:eastAsia="zh-Hans"/>
              </w:rPr>
            </w:pPr>
            <w:ins w:id="210" w:author="ws952" w:date="2021-10-27T20:14:00Z">
              <w:r>
                <w:rPr>
                  <w:rFonts w:hint="eastAsia"/>
                  <w:lang w:eastAsia="zh-Hans"/>
                </w:rPr>
                <w:t>一年级</w:t>
              </w:r>
            </w:ins>
          </w:p>
        </w:tc>
        <w:tc>
          <w:tcPr>
            <w:tcW w:w="2394" w:type="dxa"/>
            <w:tcPrChange w:id="211" w:author="ws952" w:date="2021-10-27T20:28:00Z">
              <w:tcPr>
                <w:tcW w:w="2394" w:type="dxa"/>
              </w:tcPr>
            </w:tcPrChange>
          </w:tcPr>
          <w:p w14:paraId="7D134932" w14:textId="1E288179" w:rsidR="00557426" w:rsidRDefault="004021C0" w:rsidP="005E3C92">
            <w:pPr>
              <w:pStyle w:val="FirstParagraph"/>
              <w:ind w:firstLine="480"/>
              <w:jc w:val="center"/>
              <w:rPr>
                <w:ins w:id="212" w:author="ws952" w:date="2021-10-27T20:14:00Z"/>
                <w:lang w:eastAsia="zh-CN"/>
              </w:rPr>
            </w:pPr>
            <w:ins w:id="213" w:author="ws952" w:date="2021-10-27T20:24:00Z">
              <w:r w:rsidRPr="004021C0">
                <w:rPr>
                  <w:lang w:eastAsia="zh-CN"/>
                </w:rPr>
                <w:t>2884</w:t>
              </w:r>
            </w:ins>
          </w:p>
        </w:tc>
        <w:tc>
          <w:tcPr>
            <w:tcW w:w="2394" w:type="dxa"/>
            <w:tcPrChange w:id="214" w:author="ws952" w:date="2021-10-27T20:28:00Z">
              <w:tcPr>
                <w:tcW w:w="2394" w:type="dxa"/>
              </w:tcPr>
            </w:tcPrChange>
          </w:tcPr>
          <w:p w14:paraId="67EC09BC" w14:textId="1D3FB58F" w:rsidR="00557426" w:rsidRDefault="004021C0" w:rsidP="005E3C92">
            <w:pPr>
              <w:pStyle w:val="FirstParagraph"/>
              <w:ind w:firstLine="480"/>
              <w:jc w:val="center"/>
              <w:rPr>
                <w:ins w:id="215" w:author="ws952" w:date="2021-10-27T20:14:00Z"/>
                <w:lang w:eastAsia="zh-CN"/>
              </w:rPr>
            </w:pPr>
            <w:ins w:id="216" w:author="ws952" w:date="2021-10-27T20:24:00Z">
              <w:r w:rsidRPr="004021C0">
                <w:rPr>
                  <w:lang w:eastAsia="zh-CN"/>
                </w:rPr>
                <w:t>56.96%</w:t>
              </w:r>
            </w:ins>
          </w:p>
        </w:tc>
      </w:tr>
      <w:tr w:rsidR="00557426" w14:paraId="1A55898F" w14:textId="77777777" w:rsidTr="00F84EC5">
        <w:trPr>
          <w:jc w:val="center"/>
          <w:ins w:id="217" w:author="ws952" w:date="2021-10-27T20:14:00Z"/>
          <w:trPrChange w:id="218" w:author="ws952" w:date="2021-10-27T20:28:00Z">
            <w:trPr>
              <w:jc w:val="center"/>
            </w:trPr>
          </w:trPrChange>
        </w:trPr>
        <w:tc>
          <w:tcPr>
            <w:tcW w:w="2394" w:type="dxa"/>
            <w:vMerge/>
            <w:tcBorders>
              <w:left w:val="nil"/>
            </w:tcBorders>
            <w:tcPrChange w:id="219" w:author="ws952" w:date="2021-10-27T20:28:00Z">
              <w:tcPr>
                <w:tcW w:w="2394" w:type="dxa"/>
                <w:vMerge/>
              </w:tcPr>
            </w:tcPrChange>
          </w:tcPr>
          <w:p w14:paraId="2322C063" w14:textId="77777777" w:rsidR="00557426" w:rsidRDefault="00557426" w:rsidP="005E3C92">
            <w:pPr>
              <w:pStyle w:val="FirstParagraph"/>
              <w:ind w:firstLine="480"/>
              <w:jc w:val="center"/>
              <w:rPr>
                <w:ins w:id="220" w:author="ws952" w:date="2021-10-27T20:14:00Z"/>
                <w:lang w:eastAsia="zh-CN"/>
              </w:rPr>
            </w:pPr>
          </w:p>
        </w:tc>
        <w:tc>
          <w:tcPr>
            <w:tcW w:w="2394" w:type="dxa"/>
            <w:tcPrChange w:id="221" w:author="ws952" w:date="2021-10-27T20:28:00Z">
              <w:tcPr>
                <w:tcW w:w="2394" w:type="dxa"/>
              </w:tcPr>
            </w:tcPrChange>
          </w:tcPr>
          <w:p w14:paraId="073B5DAD" w14:textId="77777777" w:rsidR="00557426" w:rsidRDefault="00557426" w:rsidP="005E3C92">
            <w:pPr>
              <w:pStyle w:val="FirstParagraph"/>
              <w:ind w:firstLineChars="0" w:firstLine="0"/>
              <w:jc w:val="center"/>
              <w:rPr>
                <w:ins w:id="222" w:author="ws952" w:date="2021-10-27T20:14:00Z"/>
                <w:lang w:eastAsia="zh-Hans"/>
              </w:rPr>
            </w:pPr>
            <w:ins w:id="223" w:author="ws952" w:date="2021-10-27T20:14:00Z">
              <w:r>
                <w:rPr>
                  <w:rFonts w:hint="eastAsia"/>
                  <w:lang w:eastAsia="zh-Hans"/>
                </w:rPr>
                <w:t>二年级</w:t>
              </w:r>
            </w:ins>
          </w:p>
        </w:tc>
        <w:tc>
          <w:tcPr>
            <w:tcW w:w="2394" w:type="dxa"/>
            <w:tcPrChange w:id="224" w:author="ws952" w:date="2021-10-27T20:28:00Z">
              <w:tcPr>
                <w:tcW w:w="2394" w:type="dxa"/>
              </w:tcPr>
            </w:tcPrChange>
          </w:tcPr>
          <w:p w14:paraId="0B8562CF" w14:textId="08F56CE5" w:rsidR="00557426" w:rsidRDefault="004021C0" w:rsidP="005E3C92">
            <w:pPr>
              <w:pStyle w:val="FirstParagraph"/>
              <w:ind w:firstLine="480"/>
              <w:jc w:val="center"/>
              <w:rPr>
                <w:ins w:id="225" w:author="ws952" w:date="2021-10-27T20:14:00Z"/>
                <w:lang w:eastAsia="zh-CN"/>
              </w:rPr>
            </w:pPr>
            <w:ins w:id="226" w:author="ws952" w:date="2021-10-27T20:24:00Z">
              <w:r w:rsidRPr="004021C0">
                <w:rPr>
                  <w:lang w:eastAsia="zh-CN"/>
                </w:rPr>
                <w:t>1833</w:t>
              </w:r>
            </w:ins>
          </w:p>
        </w:tc>
        <w:tc>
          <w:tcPr>
            <w:tcW w:w="2394" w:type="dxa"/>
            <w:tcPrChange w:id="227" w:author="ws952" w:date="2021-10-27T20:28:00Z">
              <w:tcPr>
                <w:tcW w:w="2394" w:type="dxa"/>
              </w:tcPr>
            </w:tcPrChange>
          </w:tcPr>
          <w:p w14:paraId="172C5214" w14:textId="6236C660" w:rsidR="00557426" w:rsidRDefault="004021C0" w:rsidP="005E3C92">
            <w:pPr>
              <w:pStyle w:val="FirstParagraph"/>
              <w:ind w:firstLine="480"/>
              <w:jc w:val="center"/>
              <w:rPr>
                <w:ins w:id="228" w:author="ws952" w:date="2021-10-27T20:14:00Z"/>
                <w:lang w:eastAsia="zh-CN"/>
              </w:rPr>
            </w:pPr>
            <w:ins w:id="229" w:author="ws952" w:date="2021-10-27T20:24:00Z">
              <w:r w:rsidRPr="004021C0">
                <w:rPr>
                  <w:lang w:eastAsia="zh-CN"/>
                </w:rPr>
                <w:t>36.2%</w:t>
              </w:r>
            </w:ins>
          </w:p>
        </w:tc>
      </w:tr>
      <w:tr w:rsidR="00557426" w14:paraId="698EA9E7" w14:textId="77777777" w:rsidTr="00F84EC5">
        <w:trPr>
          <w:jc w:val="center"/>
          <w:ins w:id="230" w:author="ws952" w:date="2021-10-27T20:14:00Z"/>
          <w:trPrChange w:id="231" w:author="ws952" w:date="2021-10-27T20:28:00Z">
            <w:trPr>
              <w:jc w:val="center"/>
            </w:trPr>
          </w:trPrChange>
        </w:trPr>
        <w:tc>
          <w:tcPr>
            <w:tcW w:w="2394" w:type="dxa"/>
            <w:vMerge/>
            <w:tcBorders>
              <w:left w:val="nil"/>
            </w:tcBorders>
            <w:tcPrChange w:id="232" w:author="ws952" w:date="2021-10-27T20:28:00Z">
              <w:tcPr>
                <w:tcW w:w="2394" w:type="dxa"/>
                <w:vMerge/>
              </w:tcPr>
            </w:tcPrChange>
          </w:tcPr>
          <w:p w14:paraId="5E8AE094" w14:textId="77777777" w:rsidR="00557426" w:rsidRDefault="00557426" w:rsidP="005E3C92">
            <w:pPr>
              <w:pStyle w:val="FirstParagraph"/>
              <w:ind w:firstLine="480"/>
              <w:jc w:val="center"/>
              <w:rPr>
                <w:ins w:id="233" w:author="ws952" w:date="2021-10-27T20:14:00Z"/>
                <w:lang w:eastAsia="zh-CN"/>
              </w:rPr>
            </w:pPr>
          </w:p>
        </w:tc>
        <w:tc>
          <w:tcPr>
            <w:tcW w:w="2394" w:type="dxa"/>
            <w:tcPrChange w:id="234" w:author="ws952" w:date="2021-10-27T20:28:00Z">
              <w:tcPr>
                <w:tcW w:w="2394" w:type="dxa"/>
              </w:tcPr>
            </w:tcPrChange>
          </w:tcPr>
          <w:p w14:paraId="10D67F5C" w14:textId="77777777" w:rsidR="00557426" w:rsidRDefault="00557426" w:rsidP="005E3C92">
            <w:pPr>
              <w:pStyle w:val="FirstParagraph"/>
              <w:ind w:firstLineChars="0" w:firstLine="0"/>
              <w:jc w:val="center"/>
              <w:rPr>
                <w:ins w:id="235" w:author="ws952" w:date="2021-10-27T20:14:00Z"/>
                <w:lang w:eastAsia="zh-Hans"/>
              </w:rPr>
            </w:pPr>
            <w:ins w:id="236" w:author="ws952" w:date="2021-10-27T20:14:00Z">
              <w:r>
                <w:rPr>
                  <w:rFonts w:hint="eastAsia"/>
                  <w:lang w:eastAsia="zh-Hans"/>
                </w:rPr>
                <w:t>三年级</w:t>
              </w:r>
            </w:ins>
          </w:p>
        </w:tc>
        <w:tc>
          <w:tcPr>
            <w:tcW w:w="2394" w:type="dxa"/>
            <w:tcPrChange w:id="237" w:author="ws952" w:date="2021-10-27T20:28:00Z">
              <w:tcPr>
                <w:tcW w:w="2394" w:type="dxa"/>
              </w:tcPr>
            </w:tcPrChange>
          </w:tcPr>
          <w:p w14:paraId="0FE0ADFD" w14:textId="0907176F" w:rsidR="00557426" w:rsidRDefault="004021C0" w:rsidP="005E3C92">
            <w:pPr>
              <w:pStyle w:val="FirstParagraph"/>
              <w:ind w:firstLine="480"/>
              <w:jc w:val="center"/>
              <w:rPr>
                <w:ins w:id="238" w:author="ws952" w:date="2021-10-27T20:14:00Z"/>
                <w:lang w:eastAsia="zh-CN"/>
              </w:rPr>
            </w:pPr>
            <w:ins w:id="239" w:author="ws952" w:date="2021-10-27T20:24:00Z">
              <w:r w:rsidRPr="004021C0">
                <w:rPr>
                  <w:lang w:eastAsia="zh-CN"/>
                </w:rPr>
                <w:t>153</w:t>
              </w:r>
            </w:ins>
          </w:p>
        </w:tc>
        <w:tc>
          <w:tcPr>
            <w:tcW w:w="2394" w:type="dxa"/>
            <w:tcPrChange w:id="240" w:author="ws952" w:date="2021-10-27T20:28:00Z">
              <w:tcPr>
                <w:tcW w:w="2394" w:type="dxa"/>
              </w:tcPr>
            </w:tcPrChange>
          </w:tcPr>
          <w:p w14:paraId="397F73EA" w14:textId="00313B43" w:rsidR="00557426" w:rsidRDefault="004021C0" w:rsidP="005E3C92">
            <w:pPr>
              <w:pStyle w:val="FirstParagraph"/>
              <w:ind w:firstLine="480"/>
              <w:jc w:val="center"/>
              <w:rPr>
                <w:ins w:id="241" w:author="ws952" w:date="2021-10-27T20:14:00Z"/>
                <w:lang w:eastAsia="zh-CN"/>
              </w:rPr>
            </w:pPr>
            <w:ins w:id="242" w:author="ws952" w:date="2021-10-27T20:24:00Z">
              <w:r w:rsidRPr="004021C0">
                <w:rPr>
                  <w:lang w:eastAsia="zh-CN"/>
                </w:rPr>
                <w:t>3.02%</w:t>
              </w:r>
            </w:ins>
          </w:p>
        </w:tc>
      </w:tr>
      <w:tr w:rsidR="004021C0" w14:paraId="5B8C9130" w14:textId="77777777" w:rsidTr="00F84EC5">
        <w:tblPrEx>
          <w:tblPrExChange w:id="243" w:author="ws952" w:date="2021-10-27T20:28:00Z">
            <w:tblPrEx>
              <w:tblBorders>
                <w:bottom w:val="none" w:sz="0" w:space="0" w:color="auto"/>
                <w:right w:val="none" w:sz="0" w:space="0" w:color="auto"/>
                <w:insideH w:val="none" w:sz="0" w:space="0" w:color="auto"/>
                <w:insideV w:val="none" w:sz="0" w:space="0" w:color="auto"/>
              </w:tblBorders>
            </w:tblPrEx>
          </w:tblPrExChange>
        </w:tblPrEx>
        <w:trPr>
          <w:jc w:val="center"/>
          <w:ins w:id="244" w:author="ws952" w:date="2021-10-27T20:25:00Z"/>
          <w:trPrChange w:id="245" w:author="ws952" w:date="2021-10-27T20:28:00Z">
            <w:trPr>
              <w:jc w:val="center"/>
            </w:trPr>
          </w:trPrChange>
        </w:trPr>
        <w:tc>
          <w:tcPr>
            <w:tcW w:w="2394" w:type="dxa"/>
            <w:tcBorders>
              <w:left w:val="nil"/>
              <w:bottom w:val="single" w:sz="4" w:space="0" w:color="auto"/>
            </w:tcBorders>
            <w:tcPrChange w:id="246" w:author="ws952" w:date="2021-10-27T20:28:00Z">
              <w:tcPr>
                <w:tcW w:w="2394" w:type="dxa"/>
              </w:tcPr>
            </w:tcPrChange>
          </w:tcPr>
          <w:p w14:paraId="6871B41E" w14:textId="77777777" w:rsidR="004021C0" w:rsidRDefault="004021C0" w:rsidP="005E3C92">
            <w:pPr>
              <w:pStyle w:val="FirstParagraph"/>
              <w:ind w:firstLine="480"/>
              <w:jc w:val="center"/>
              <w:rPr>
                <w:ins w:id="247" w:author="ws952" w:date="2021-10-27T20:25:00Z"/>
                <w:lang w:eastAsia="zh-CN"/>
              </w:rPr>
            </w:pPr>
          </w:p>
        </w:tc>
        <w:tc>
          <w:tcPr>
            <w:tcW w:w="2394" w:type="dxa"/>
            <w:tcBorders>
              <w:bottom w:val="single" w:sz="4" w:space="0" w:color="auto"/>
            </w:tcBorders>
            <w:tcPrChange w:id="248" w:author="ws952" w:date="2021-10-27T20:28:00Z">
              <w:tcPr>
                <w:tcW w:w="2394" w:type="dxa"/>
              </w:tcPr>
            </w:tcPrChange>
          </w:tcPr>
          <w:p w14:paraId="6D17CDBE" w14:textId="27FD0BE5" w:rsidR="004021C0" w:rsidRDefault="004021C0" w:rsidP="005E3C92">
            <w:pPr>
              <w:pStyle w:val="FirstParagraph"/>
              <w:ind w:firstLineChars="0" w:firstLine="0"/>
              <w:jc w:val="center"/>
              <w:rPr>
                <w:ins w:id="249" w:author="ws952" w:date="2021-10-27T20:25:00Z"/>
                <w:rFonts w:hint="eastAsia"/>
                <w:lang w:eastAsia="zh-Hans"/>
              </w:rPr>
            </w:pPr>
            <w:ins w:id="250" w:author="ws952" w:date="2021-10-27T20:25:00Z">
              <w:r>
                <w:rPr>
                  <w:rFonts w:hint="eastAsia"/>
                  <w:lang w:eastAsia="zh-CN"/>
                </w:rPr>
                <w:t>四年级</w:t>
              </w:r>
            </w:ins>
          </w:p>
        </w:tc>
        <w:tc>
          <w:tcPr>
            <w:tcW w:w="2394" w:type="dxa"/>
            <w:tcBorders>
              <w:bottom w:val="single" w:sz="4" w:space="0" w:color="auto"/>
            </w:tcBorders>
            <w:tcPrChange w:id="251" w:author="ws952" w:date="2021-10-27T20:28:00Z">
              <w:tcPr>
                <w:tcW w:w="2394" w:type="dxa"/>
              </w:tcPr>
            </w:tcPrChange>
          </w:tcPr>
          <w:p w14:paraId="453CF2FA" w14:textId="29F243CC" w:rsidR="004021C0" w:rsidRPr="004021C0" w:rsidRDefault="004021C0" w:rsidP="005E3C92">
            <w:pPr>
              <w:pStyle w:val="FirstParagraph"/>
              <w:ind w:firstLine="480"/>
              <w:jc w:val="center"/>
              <w:rPr>
                <w:ins w:id="252" w:author="ws952" w:date="2021-10-27T20:25:00Z"/>
                <w:lang w:eastAsia="zh-CN"/>
              </w:rPr>
            </w:pPr>
            <w:ins w:id="253" w:author="ws952" w:date="2021-10-27T20:25:00Z">
              <w:r w:rsidRPr="004021C0">
                <w:rPr>
                  <w:lang w:eastAsia="zh-CN"/>
                </w:rPr>
                <w:t>161</w:t>
              </w:r>
            </w:ins>
          </w:p>
        </w:tc>
        <w:tc>
          <w:tcPr>
            <w:tcW w:w="2394" w:type="dxa"/>
            <w:tcBorders>
              <w:bottom w:val="single" w:sz="4" w:space="0" w:color="auto"/>
            </w:tcBorders>
            <w:tcPrChange w:id="254" w:author="ws952" w:date="2021-10-27T20:28:00Z">
              <w:tcPr>
                <w:tcW w:w="2394" w:type="dxa"/>
              </w:tcPr>
            </w:tcPrChange>
          </w:tcPr>
          <w:p w14:paraId="4E422B86" w14:textId="35CD2CB2" w:rsidR="004021C0" w:rsidRPr="004021C0" w:rsidRDefault="004021C0" w:rsidP="005E3C92">
            <w:pPr>
              <w:pStyle w:val="FirstParagraph"/>
              <w:ind w:firstLine="480"/>
              <w:jc w:val="center"/>
              <w:rPr>
                <w:ins w:id="255" w:author="ws952" w:date="2021-10-27T20:25:00Z"/>
                <w:lang w:eastAsia="zh-CN"/>
              </w:rPr>
            </w:pPr>
            <w:ins w:id="256" w:author="ws952" w:date="2021-10-27T20:25:00Z">
              <w:r w:rsidRPr="004021C0">
                <w:rPr>
                  <w:lang w:eastAsia="zh-CN"/>
                </w:rPr>
                <w:t>3.18%</w:t>
              </w:r>
            </w:ins>
          </w:p>
        </w:tc>
      </w:tr>
    </w:tbl>
    <w:p w14:paraId="36298242" w14:textId="77777777" w:rsidR="00557426" w:rsidRPr="00557426" w:rsidRDefault="00557426" w:rsidP="00557426">
      <w:pPr>
        <w:pStyle w:val="BodyText"/>
        <w:ind w:firstLineChars="0" w:firstLine="0"/>
        <w:rPr>
          <w:ins w:id="257" w:author="ws952" w:date="2021-10-27T16:03:00Z"/>
          <w:lang w:eastAsia="zh-CN"/>
          <w:rPrChange w:id="258" w:author="ws952" w:date="2021-10-27T20:14:00Z">
            <w:rPr>
              <w:ins w:id="259" w:author="ws952" w:date="2021-10-27T16:03:00Z"/>
              <w:b/>
              <w:bCs/>
              <w:sz w:val="28"/>
              <w:szCs w:val="28"/>
              <w:lang w:eastAsia="zh-CN"/>
            </w:rPr>
          </w:rPrChange>
        </w:rPr>
        <w:pPrChange w:id="260" w:author="ws952" w:date="2021-10-27T20:14:00Z">
          <w:pPr>
            <w:pStyle w:val="BodyText"/>
            <w:ind w:firstLineChars="150" w:firstLine="422"/>
          </w:pPr>
        </w:pPrChange>
      </w:pPr>
    </w:p>
    <w:p w14:paraId="1A90EE44" w14:textId="79EB9547" w:rsidR="00147007" w:rsidRDefault="00147007">
      <w:pPr>
        <w:pStyle w:val="BodyText"/>
        <w:ind w:firstLineChars="150" w:firstLine="422"/>
        <w:rPr>
          <w:ins w:id="261" w:author="ws952" w:date="2021-10-27T16:03:00Z"/>
          <w:b/>
          <w:bCs/>
          <w:sz w:val="28"/>
          <w:szCs w:val="28"/>
          <w:lang w:eastAsia="zh-CN"/>
        </w:rPr>
      </w:pPr>
      <w:ins w:id="262" w:author="ws952" w:date="2021-10-27T16:03:00Z">
        <w:r>
          <w:rPr>
            <w:rFonts w:hint="eastAsia"/>
            <w:b/>
            <w:bCs/>
            <w:sz w:val="28"/>
            <w:szCs w:val="28"/>
            <w:lang w:eastAsia="zh-CN"/>
          </w:rPr>
          <w:t>（二）实验设计</w:t>
        </w:r>
      </w:ins>
    </w:p>
    <w:p w14:paraId="6C1B90E7" w14:textId="127BEDC6" w:rsidR="006E1150" w:rsidRDefault="00F84EC5">
      <w:pPr>
        <w:pStyle w:val="BodyText"/>
        <w:ind w:firstLineChars="150" w:firstLine="422"/>
        <w:rPr>
          <w:b/>
          <w:bCs/>
          <w:sz w:val="28"/>
          <w:szCs w:val="28"/>
          <w:lang w:eastAsia="zh-Hans"/>
        </w:rPr>
        <w:pPrChange w:id="263" w:author="lovingpulu" w:date="2021-10-06T15:15:00Z">
          <w:pPr>
            <w:pStyle w:val="BodyText"/>
            <w:ind w:firstLine="562"/>
          </w:pPr>
        </w:pPrChange>
      </w:pPr>
      <w:ins w:id="264" w:author="ws952" w:date="2021-10-27T20:32:00Z">
        <w:r>
          <w:rPr>
            <w:rFonts w:hint="eastAsia"/>
            <w:b/>
            <w:bCs/>
            <w:sz w:val="28"/>
            <w:szCs w:val="28"/>
            <w:lang w:eastAsia="zh-Hans"/>
          </w:rPr>
          <w:lastRenderedPageBreak/>
          <w:t>1</w:t>
        </w:r>
        <w:r>
          <w:rPr>
            <w:b/>
            <w:bCs/>
            <w:sz w:val="28"/>
            <w:szCs w:val="28"/>
            <w:lang w:eastAsia="zh-Hans"/>
          </w:rPr>
          <w:t>.</w:t>
        </w:r>
      </w:ins>
      <w:del w:id="265" w:author="ws952" w:date="2021-10-27T20:08:00Z">
        <w:r w:rsidR="005D3AE9" w:rsidDel="00557426">
          <w:rPr>
            <w:rFonts w:hint="eastAsia"/>
            <w:b/>
            <w:bCs/>
            <w:sz w:val="28"/>
            <w:szCs w:val="28"/>
            <w:lang w:eastAsia="zh-Hans"/>
          </w:rPr>
          <w:delText>（一）</w:delText>
        </w:r>
      </w:del>
      <w:r w:rsidR="005D3AE9">
        <w:rPr>
          <w:rFonts w:hint="eastAsia"/>
          <w:b/>
          <w:bCs/>
          <w:sz w:val="28"/>
          <w:szCs w:val="28"/>
          <w:lang w:eastAsia="zh-Hans"/>
          <w:rPrChange w:id="266" w:author="lovingpulu" w:date="2021-10-06T15:14:00Z">
            <w:rPr>
              <w:rFonts w:hint="eastAsia"/>
              <w:lang w:eastAsia="zh-Hans"/>
            </w:rPr>
          </w:rPrChange>
        </w:rPr>
        <w:t>实验</w:t>
      </w:r>
      <w:r w:rsidR="005D3AE9">
        <w:rPr>
          <w:rFonts w:hint="eastAsia"/>
          <w:b/>
          <w:bCs/>
          <w:sz w:val="28"/>
          <w:szCs w:val="28"/>
          <w:lang w:eastAsia="zh-Hans"/>
        </w:rPr>
        <w:t>目的</w:t>
      </w:r>
    </w:p>
    <w:p w14:paraId="7892E427" w14:textId="21034064" w:rsidR="006E1150" w:rsidRDefault="005D3AE9">
      <w:pPr>
        <w:pStyle w:val="FirstParagraph"/>
        <w:ind w:firstLine="480"/>
        <w:rPr>
          <w:b/>
          <w:bCs/>
          <w:sz w:val="28"/>
          <w:szCs w:val="28"/>
          <w:lang w:eastAsia="zh-CN"/>
        </w:rPr>
        <w:pPrChange w:id="267" w:author="lovingpulu" w:date="2021-10-06T15:22:00Z">
          <w:pPr>
            <w:pStyle w:val="BodyText"/>
            <w:ind w:firstLine="480"/>
          </w:pPr>
        </w:pPrChange>
      </w:pPr>
      <w:r>
        <w:rPr>
          <w:lang w:eastAsia="zh-CN"/>
        </w:rPr>
        <w:t>本</w:t>
      </w:r>
      <w:r>
        <w:rPr>
          <w:rFonts w:hint="eastAsia"/>
          <w:lang w:eastAsia="zh-Hans"/>
        </w:rPr>
        <w:t>研究</w:t>
      </w:r>
      <w:r>
        <w:rPr>
          <w:lang w:eastAsia="zh-CN"/>
        </w:rPr>
        <w:t>采用基于</w:t>
      </w:r>
      <w:ins w:id="268" w:author="ws952" w:date="2021-10-27T15:51:00Z">
        <w:r w:rsidR="00FF2B6A">
          <w:rPr>
            <w:rFonts w:hint="eastAsia"/>
            <w:lang w:eastAsia="zh-CN"/>
          </w:rPr>
          <w:t>在线</w:t>
        </w:r>
      </w:ins>
      <w:r>
        <w:rPr>
          <w:lang w:eastAsia="zh-CN"/>
        </w:rPr>
        <w:t>调查问卷的析因实验设计，通过向不同</w:t>
      </w:r>
      <w:ins w:id="269" w:author="ws952" w:date="2021-10-27T15:52:00Z">
        <w:r w:rsidR="00045C99">
          <w:rPr>
            <w:rFonts w:hint="eastAsia"/>
            <w:lang w:eastAsia="zh-CN"/>
          </w:rPr>
          <w:t>的</w:t>
        </w:r>
      </w:ins>
      <w:r>
        <w:rPr>
          <w:rFonts w:hint="eastAsia"/>
          <w:lang w:eastAsia="zh-Hans"/>
        </w:rPr>
        <w:t>被试</w:t>
      </w:r>
      <w:r>
        <w:rPr>
          <w:lang w:eastAsia="zh-CN"/>
        </w:rPr>
        <w:t>展示六类不同的</w:t>
      </w:r>
      <w:r>
        <w:rPr>
          <w:rFonts w:hint="eastAsia"/>
          <w:lang w:eastAsia="zh-Hans"/>
        </w:rPr>
        <w:t>网络思政课</w:t>
      </w:r>
      <w:r>
        <w:rPr>
          <w:lang w:eastAsia="zh-CN"/>
        </w:rPr>
        <w:t>教学视频作为干预，比较六类干预状态下</w:t>
      </w:r>
      <w:ins w:id="270" w:author="ws952" w:date="2021-10-27T15:52:00Z">
        <w:r w:rsidR="00045C99">
          <w:rPr>
            <w:rFonts w:hint="eastAsia"/>
            <w:lang w:eastAsia="zh-CN"/>
          </w:rPr>
          <w:t>被试</w:t>
        </w:r>
      </w:ins>
      <w:r>
        <w:rPr>
          <w:lang w:eastAsia="zh-CN"/>
        </w:rPr>
        <w:t>学生在认同感知、能力感知和思政课喜好三个维度的干预效应，从而检验</w:t>
      </w:r>
      <w:r>
        <w:rPr>
          <w:rFonts w:hint="eastAsia"/>
          <w:lang w:eastAsia="zh-Hans"/>
        </w:rPr>
        <w:t>网络思政课</w:t>
      </w:r>
      <w:r>
        <w:rPr>
          <w:lang w:eastAsia="zh-CN"/>
        </w:rPr>
        <w:t>的</w:t>
      </w:r>
      <w:r>
        <w:rPr>
          <w:rFonts w:hint="eastAsia"/>
          <w:lang w:eastAsia="zh-Hans"/>
        </w:rPr>
        <w:t>教学效果</w:t>
      </w:r>
      <w:r>
        <w:rPr>
          <w:lang w:eastAsia="zh-CN"/>
        </w:rPr>
        <w:t>及其影响因素。本研究</w:t>
      </w:r>
      <w:del w:id="271" w:author="ws952" w:date="2021-10-27T15:53:00Z">
        <w:r w:rsidDel="00045C99">
          <w:rPr>
            <w:lang w:eastAsia="zh-CN"/>
          </w:rPr>
          <w:delText>通过</w:delText>
        </w:r>
      </w:del>
      <w:r>
        <w:rPr>
          <w:lang w:eastAsia="zh-CN"/>
        </w:rPr>
        <w:t>在网络调查问卷中施加随机干预，从而平均化其他个体间混淆因素的影响，进而能够使用传统的回归分析实现因果效应的推断</w:t>
      </w:r>
      <w:r>
        <w:rPr>
          <w:lang w:eastAsia="zh-CN"/>
        </w:rPr>
        <w:t>(</w:t>
      </w:r>
      <w:r>
        <w:fldChar w:fldCharType="begin"/>
      </w:r>
      <w:r>
        <w:rPr>
          <w:lang w:eastAsia="zh-CN"/>
        </w:rPr>
        <w:instrText xml:space="preserve"> HYPERLINK \l "ref-EgamiImai2018" \h </w:instrText>
      </w:r>
      <w:r>
        <w:fldChar w:fldCharType="separate"/>
      </w:r>
      <w:r>
        <w:rPr>
          <w:rStyle w:val="Hyperlink"/>
          <w:lang w:eastAsia="zh-CN"/>
        </w:rPr>
        <w:t xml:space="preserve">EGAMI </w:t>
      </w:r>
      <w:r>
        <w:rPr>
          <w:rStyle w:val="Hyperlink"/>
          <w:lang w:eastAsia="zh-CN"/>
        </w:rPr>
        <w:t>等</w:t>
      </w:r>
      <w:r>
        <w:rPr>
          <w:rStyle w:val="Hyperlink"/>
          <w:lang w:eastAsia="zh-CN"/>
        </w:rPr>
        <w:t>, 2018</w:t>
      </w:r>
      <w:r>
        <w:rPr>
          <w:rStyle w:val="Hyperlink"/>
          <w:lang w:eastAsia="zh-CN"/>
        </w:rPr>
        <w:fldChar w:fldCharType="end"/>
      </w:r>
      <w:r>
        <w:rPr>
          <w:lang w:eastAsia="zh-CN"/>
        </w:rPr>
        <w:t>)</w:t>
      </w:r>
      <w:r>
        <w:rPr>
          <w:rFonts w:hint="eastAsia"/>
          <w:lang w:eastAsia="zh-Hans"/>
        </w:rPr>
        <w:t>。</w:t>
      </w:r>
    </w:p>
    <w:p w14:paraId="36479E49" w14:textId="1E7B5730" w:rsidR="006E1150" w:rsidRDefault="005D3AE9">
      <w:pPr>
        <w:pStyle w:val="BodyText"/>
        <w:ind w:firstLineChars="0" w:firstLine="0"/>
        <w:rPr>
          <w:b/>
          <w:bCs/>
          <w:sz w:val="28"/>
          <w:szCs w:val="28"/>
          <w:lang w:eastAsia="zh-Hans"/>
        </w:rPr>
        <w:pPrChange w:id="272" w:author="lovingpulu" w:date="2021-10-06T15:21:00Z">
          <w:pPr>
            <w:pStyle w:val="BodyText"/>
            <w:ind w:firstLine="562"/>
          </w:pPr>
        </w:pPrChange>
      </w:pPr>
      <w:r>
        <w:rPr>
          <w:b/>
          <w:bCs/>
          <w:sz w:val="28"/>
          <w:szCs w:val="28"/>
          <w:lang w:eastAsia="zh-Hans"/>
        </w:rPr>
        <w:t xml:space="preserve">        </w:t>
      </w:r>
      <w:ins w:id="273" w:author="ws952" w:date="2021-10-27T20:32:00Z">
        <w:r w:rsidR="00F84EC5">
          <w:rPr>
            <w:rFonts w:hint="eastAsia"/>
            <w:b/>
            <w:bCs/>
            <w:sz w:val="28"/>
            <w:szCs w:val="28"/>
            <w:lang w:eastAsia="zh-Hans"/>
          </w:rPr>
          <w:t>2</w:t>
        </w:r>
        <w:r w:rsidR="00F84EC5">
          <w:rPr>
            <w:b/>
            <w:bCs/>
            <w:sz w:val="28"/>
            <w:szCs w:val="28"/>
            <w:lang w:eastAsia="zh-Hans"/>
          </w:rPr>
          <w:t>.</w:t>
        </w:r>
      </w:ins>
      <w:del w:id="274" w:author="ws952" w:date="2021-10-27T20:08:00Z">
        <w:r w:rsidDel="00557426">
          <w:rPr>
            <w:rFonts w:hint="eastAsia"/>
            <w:b/>
            <w:bCs/>
            <w:sz w:val="28"/>
            <w:szCs w:val="28"/>
            <w:lang w:eastAsia="zh-Hans"/>
          </w:rPr>
          <w:delText>（二）</w:delText>
        </w:r>
      </w:del>
      <w:r>
        <w:rPr>
          <w:rFonts w:hint="eastAsia"/>
          <w:b/>
          <w:bCs/>
          <w:sz w:val="28"/>
          <w:szCs w:val="28"/>
          <w:lang w:eastAsia="zh-Hans"/>
        </w:rPr>
        <w:t>实验</w:t>
      </w:r>
      <w:ins w:id="275" w:author="ws952" w:date="2021-10-27T20:08:00Z">
        <w:r w:rsidR="00557426">
          <w:rPr>
            <w:rFonts w:hint="eastAsia"/>
            <w:b/>
            <w:bCs/>
            <w:sz w:val="28"/>
            <w:szCs w:val="28"/>
            <w:lang w:eastAsia="zh-CN"/>
          </w:rPr>
          <w:t>材料</w:t>
        </w:r>
      </w:ins>
      <w:del w:id="276" w:author="ws952" w:date="2021-10-27T20:08:00Z">
        <w:r w:rsidDel="00557426">
          <w:rPr>
            <w:rFonts w:hint="eastAsia"/>
            <w:b/>
            <w:bCs/>
            <w:sz w:val="28"/>
            <w:szCs w:val="28"/>
            <w:lang w:eastAsia="zh-Hans"/>
          </w:rPr>
          <w:delText>工具</w:delText>
        </w:r>
      </w:del>
    </w:p>
    <w:p w14:paraId="74902292" w14:textId="0D77708E" w:rsidR="006E1150" w:rsidDel="00557426" w:rsidRDefault="005D3AE9">
      <w:pPr>
        <w:pStyle w:val="BodyText"/>
        <w:ind w:firstLineChars="0" w:firstLine="0"/>
        <w:rPr>
          <w:del w:id="277" w:author="ws952" w:date="2021-10-27T20:08:00Z"/>
          <w:b/>
          <w:bCs/>
          <w:sz w:val="28"/>
          <w:szCs w:val="28"/>
          <w:lang w:eastAsia="zh-Hans"/>
        </w:rPr>
        <w:pPrChange w:id="278" w:author="lovingpulu" w:date="2021-10-06T15:21:00Z">
          <w:pPr>
            <w:pStyle w:val="BodyText"/>
            <w:ind w:firstLine="562"/>
          </w:pPr>
        </w:pPrChange>
      </w:pPr>
      <w:del w:id="279" w:author="ws952" w:date="2021-10-27T20:08:00Z">
        <w:r w:rsidDel="00557426">
          <w:rPr>
            <w:b/>
            <w:bCs/>
            <w:sz w:val="28"/>
            <w:szCs w:val="28"/>
            <w:lang w:eastAsia="zh-Hans"/>
          </w:rPr>
          <w:delText xml:space="preserve">         1. </w:delText>
        </w:r>
        <w:r w:rsidDel="00557426">
          <w:rPr>
            <w:rFonts w:hint="eastAsia"/>
            <w:b/>
            <w:bCs/>
            <w:sz w:val="28"/>
            <w:szCs w:val="28"/>
            <w:lang w:eastAsia="zh-Hans"/>
          </w:rPr>
          <w:delText>实验</w:delText>
        </w:r>
      </w:del>
      <w:del w:id="280" w:author="ws952" w:date="2021-10-27T15:47:00Z">
        <w:r w:rsidDel="00FF2B6A">
          <w:rPr>
            <w:rFonts w:hint="eastAsia"/>
            <w:b/>
            <w:bCs/>
            <w:sz w:val="28"/>
            <w:szCs w:val="28"/>
            <w:lang w:eastAsia="zh-Hans"/>
          </w:rPr>
          <w:delText>素材</w:delText>
        </w:r>
      </w:del>
    </w:p>
    <w:p w14:paraId="588B22E3" w14:textId="041FE9D8" w:rsidR="006E1150" w:rsidRDefault="005D3AE9">
      <w:pPr>
        <w:pStyle w:val="BodyText"/>
        <w:ind w:firstLine="480"/>
        <w:rPr>
          <w:lang w:eastAsia="zh-Hans"/>
        </w:rPr>
      </w:pPr>
      <w:r>
        <w:rPr>
          <w:rFonts w:hint="eastAsia"/>
          <w:lang w:eastAsia="zh-Hans"/>
        </w:rPr>
        <w:t>本研究</w:t>
      </w:r>
      <w:r>
        <w:rPr>
          <w:lang w:eastAsia="zh-CN"/>
        </w:rPr>
        <w:t>选择</w:t>
      </w:r>
      <w:r>
        <w:rPr>
          <w:lang w:eastAsia="zh-CN"/>
        </w:rPr>
        <w:t>“</w:t>
      </w:r>
      <w:r>
        <w:rPr>
          <w:lang w:eastAsia="zh-CN"/>
        </w:rPr>
        <w:t>十八大以来的历史性成就</w:t>
      </w:r>
      <w:r>
        <w:rPr>
          <w:lang w:eastAsia="zh-CN"/>
        </w:rPr>
        <w:t>”</w:t>
      </w:r>
      <w:r>
        <w:rPr>
          <w:lang w:eastAsia="zh-CN"/>
        </w:rPr>
        <w:t>这一现实存在的课程设计</w:t>
      </w:r>
      <w:r>
        <w:rPr>
          <w:rStyle w:val="FootnoteReference"/>
        </w:rPr>
        <w:footnoteReference w:id="5"/>
      </w:r>
      <w:r>
        <w:rPr>
          <w:lang w:eastAsia="zh-CN"/>
        </w:rPr>
        <w:t>，</w:t>
      </w:r>
      <w:r>
        <w:rPr>
          <w:rFonts w:hint="eastAsia"/>
          <w:lang w:eastAsia="zh-Hans"/>
        </w:rPr>
        <w:t>制作不同呈现内容和不同呈现方式的教学视频。教学呈现内容</w:t>
      </w:r>
      <w:r>
        <w:rPr>
          <w:lang w:eastAsia="zh-CN"/>
        </w:rPr>
        <w:t>分为</w:t>
      </w:r>
      <w:r>
        <w:rPr>
          <w:lang w:eastAsia="zh-CN"/>
        </w:rPr>
        <w:t>“</w:t>
      </w:r>
      <w:r>
        <w:rPr>
          <w:lang w:eastAsia="zh-CN"/>
        </w:rPr>
        <w:t>知识</w:t>
      </w:r>
      <w:r>
        <w:rPr>
          <w:rFonts w:hint="eastAsia"/>
          <w:lang w:eastAsia="zh-Hans"/>
        </w:rPr>
        <w:t>导向</w:t>
      </w:r>
      <w:r>
        <w:rPr>
          <w:lang w:eastAsia="zh-CN"/>
        </w:rPr>
        <w:t>”</w:t>
      </w:r>
      <w:r>
        <w:rPr>
          <w:lang w:eastAsia="zh-CN"/>
        </w:rPr>
        <w:t>、</w:t>
      </w:r>
      <w:r>
        <w:rPr>
          <w:lang w:eastAsia="zh-CN"/>
        </w:rPr>
        <w:t>“</w:t>
      </w:r>
      <w:r>
        <w:rPr>
          <w:lang w:eastAsia="zh-CN"/>
        </w:rPr>
        <w:t>宣传</w:t>
      </w:r>
      <w:r>
        <w:rPr>
          <w:rFonts w:hint="eastAsia"/>
          <w:lang w:eastAsia="zh-Hans"/>
        </w:rPr>
        <w:t>导向</w:t>
      </w:r>
      <w:r>
        <w:rPr>
          <w:lang w:eastAsia="zh-CN"/>
        </w:rPr>
        <w:t>”</w:t>
      </w:r>
      <w:r>
        <w:rPr>
          <w:lang w:eastAsia="zh-CN"/>
        </w:rPr>
        <w:t>和</w:t>
      </w:r>
      <w:r>
        <w:rPr>
          <w:lang w:eastAsia="zh-CN"/>
        </w:rPr>
        <w:t>“</w:t>
      </w:r>
      <w:r>
        <w:rPr>
          <w:lang w:eastAsia="zh-CN"/>
        </w:rPr>
        <w:t>实践</w:t>
      </w:r>
      <w:r>
        <w:rPr>
          <w:rFonts w:hint="eastAsia"/>
          <w:lang w:eastAsia="zh-Hans"/>
        </w:rPr>
        <w:t>导向</w:t>
      </w:r>
      <w:r>
        <w:rPr>
          <w:lang w:eastAsia="zh-CN"/>
        </w:rPr>
        <w:t>”</w:t>
      </w:r>
      <w:r>
        <w:rPr>
          <w:lang w:eastAsia="zh-CN"/>
        </w:rPr>
        <w:t>三种类型。</w:t>
      </w:r>
      <w:r>
        <w:rPr>
          <w:lang w:eastAsia="zh-CN"/>
        </w:rPr>
        <w:t>“</w:t>
      </w:r>
      <w:r>
        <w:rPr>
          <w:lang w:eastAsia="zh-CN"/>
        </w:rPr>
        <w:t>知识</w:t>
      </w:r>
      <w:r>
        <w:rPr>
          <w:rFonts w:hint="eastAsia"/>
          <w:lang w:eastAsia="zh-Hans"/>
        </w:rPr>
        <w:t>导向</w:t>
      </w:r>
      <w:r>
        <w:rPr>
          <w:lang w:eastAsia="zh-CN"/>
        </w:rPr>
        <w:t>”</w:t>
      </w:r>
      <w:r>
        <w:rPr>
          <w:rFonts w:hint="eastAsia"/>
          <w:lang w:eastAsia="zh-Hans"/>
        </w:rPr>
        <w:t>型视频</w:t>
      </w:r>
      <w:r>
        <w:rPr>
          <w:lang w:eastAsia="zh-CN"/>
        </w:rPr>
        <w:t>将</w:t>
      </w:r>
      <w:r>
        <w:rPr>
          <w:lang w:eastAsia="zh-CN"/>
        </w:rPr>
        <w:t>“</w:t>
      </w:r>
      <w:r>
        <w:rPr>
          <w:lang w:eastAsia="zh-CN"/>
        </w:rPr>
        <w:t>十八大以来的历史性成就</w:t>
      </w:r>
      <w:r>
        <w:rPr>
          <w:lang w:eastAsia="zh-CN"/>
        </w:rPr>
        <w:t>”</w:t>
      </w:r>
      <w:r>
        <w:rPr>
          <w:lang w:eastAsia="zh-CN"/>
        </w:rPr>
        <w:t>中涉及的知识点明确点出，并用清晰和结构化的形式展现</w:t>
      </w:r>
      <w:r>
        <w:rPr>
          <w:rFonts w:hint="eastAsia"/>
          <w:lang w:eastAsia="zh-Hans"/>
        </w:rPr>
        <w:t>给被试</w:t>
      </w:r>
      <w:r>
        <w:rPr>
          <w:lang w:eastAsia="zh-CN"/>
        </w:rPr>
        <w:t>学生。它侧重的</w:t>
      </w:r>
      <w:r>
        <w:rPr>
          <w:rFonts w:hint="eastAsia"/>
          <w:lang w:eastAsia="zh-Hans"/>
        </w:rPr>
        <w:t>理论</w:t>
      </w:r>
      <w:r>
        <w:rPr>
          <w:lang w:eastAsia="zh-CN"/>
        </w:rPr>
        <w:t>视角是灌输机制，即通过学习和说服来改变公众的态度和行为</w:t>
      </w:r>
      <w:r>
        <w:rPr>
          <w:rFonts w:hint="eastAsia"/>
          <w:lang w:eastAsia="zh-Hans"/>
        </w:rPr>
        <w:t>。</w:t>
      </w:r>
      <w:r>
        <w:rPr>
          <w:lang w:eastAsia="zh-CN"/>
        </w:rPr>
        <w:t>“</w:t>
      </w:r>
      <w:r>
        <w:rPr>
          <w:lang w:eastAsia="zh-CN"/>
        </w:rPr>
        <w:t>宣传</w:t>
      </w:r>
      <w:r>
        <w:rPr>
          <w:rFonts w:hint="eastAsia"/>
          <w:lang w:eastAsia="zh-Hans"/>
        </w:rPr>
        <w:t>导向</w:t>
      </w:r>
      <w:r>
        <w:rPr>
          <w:lang w:eastAsia="zh-CN"/>
        </w:rPr>
        <w:t>”</w:t>
      </w:r>
      <w:r>
        <w:rPr>
          <w:rFonts w:hint="eastAsia"/>
          <w:lang w:eastAsia="zh-Hans"/>
        </w:rPr>
        <w:t>型视频</w:t>
      </w:r>
      <w:r>
        <w:rPr>
          <w:lang w:eastAsia="zh-CN"/>
        </w:rPr>
        <w:t>基于</w:t>
      </w:r>
      <w:r>
        <w:rPr>
          <w:lang w:eastAsia="zh-CN"/>
        </w:rPr>
        <w:t>“</w:t>
      </w:r>
      <w:r>
        <w:rPr>
          <w:lang w:eastAsia="zh-CN"/>
        </w:rPr>
        <w:t>中国共产党党史学习教育领导小组办公室</w:t>
      </w:r>
      <w:r>
        <w:rPr>
          <w:lang w:eastAsia="zh-CN"/>
        </w:rPr>
        <w:t>”</w:t>
      </w:r>
      <w:r>
        <w:rPr>
          <w:lang w:eastAsia="zh-CN"/>
        </w:rPr>
        <w:t>指导录制的</w:t>
      </w:r>
      <w:r>
        <w:rPr>
          <w:lang w:eastAsia="zh-CN"/>
        </w:rPr>
        <w:t>“</w:t>
      </w:r>
      <w:r>
        <w:rPr>
          <w:lang w:eastAsia="zh-CN"/>
        </w:rPr>
        <w:t>国史讲堂</w:t>
      </w:r>
      <w:r>
        <w:rPr>
          <w:lang w:eastAsia="zh-CN"/>
        </w:rPr>
        <w:t>”</w:t>
      </w:r>
      <w:r>
        <w:rPr>
          <w:lang w:eastAsia="zh-CN"/>
        </w:rPr>
        <w:t>系列理论视频之</w:t>
      </w:r>
      <w:r>
        <w:rPr>
          <w:lang w:eastAsia="zh-CN"/>
        </w:rPr>
        <w:t>“</w:t>
      </w:r>
      <w:r>
        <w:rPr>
          <w:lang w:eastAsia="zh-CN"/>
        </w:rPr>
        <w:t>党史微课</w:t>
      </w:r>
      <w:r>
        <w:rPr>
          <w:lang w:eastAsia="zh-CN"/>
        </w:rPr>
        <w:t>”</w:t>
      </w:r>
      <w:r>
        <w:rPr>
          <w:lang w:eastAsia="zh-CN"/>
        </w:rPr>
        <w:t>系列中的</w:t>
      </w:r>
      <w:r>
        <w:rPr>
          <w:lang w:eastAsia="zh-CN"/>
        </w:rPr>
        <w:t>“</w:t>
      </w:r>
      <w:r>
        <w:rPr>
          <w:lang w:eastAsia="zh-CN"/>
        </w:rPr>
        <w:t>十八大以来的历史性成就体现在哪些方面</w:t>
      </w:r>
      <w:r>
        <w:rPr>
          <w:lang w:eastAsia="zh-CN"/>
        </w:rPr>
        <w:t>”</w:t>
      </w:r>
      <w:r>
        <w:rPr>
          <w:lang w:eastAsia="zh-CN"/>
        </w:rPr>
        <w:t>的视频为基础，</w:t>
      </w:r>
      <w:r>
        <w:rPr>
          <w:rFonts w:hint="eastAsia"/>
          <w:lang w:eastAsia="zh-Hans"/>
        </w:rPr>
        <w:t>经</w:t>
      </w:r>
      <w:r>
        <w:rPr>
          <w:lang w:eastAsia="zh-CN"/>
        </w:rPr>
        <w:t>修改后展现给</w:t>
      </w:r>
      <w:r>
        <w:rPr>
          <w:rFonts w:hint="eastAsia"/>
          <w:lang w:eastAsia="zh-Hans"/>
        </w:rPr>
        <w:t>被试</w:t>
      </w:r>
      <w:r>
        <w:rPr>
          <w:lang w:eastAsia="zh-CN"/>
        </w:rPr>
        <w:t>学生。它侧重的</w:t>
      </w:r>
      <w:r>
        <w:rPr>
          <w:rFonts w:hint="eastAsia"/>
          <w:lang w:eastAsia="zh-Hans"/>
        </w:rPr>
        <w:t>理论</w:t>
      </w:r>
      <w:r>
        <w:rPr>
          <w:lang w:eastAsia="zh-CN"/>
        </w:rPr>
        <w:t>视角是信号机制，即通过能力感知来影响公众</w:t>
      </w:r>
      <w:r>
        <w:rPr>
          <w:rFonts w:hint="eastAsia"/>
          <w:lang w:eastAsia="zh-Hans"/>
        </w:rPr>
        <w:t>。</w:t>
      </w:r>
      <w:r>
        <w:rPr>
          <w:lang w:eastAsia="zh-CN"/>
        </w:rPr>
        <w:t>“</w:t>
      </w:r>
      <w:r>
        <w:rPr>
          <w:lang w:eastAsia="zh-CN"/>
        </w:rPr>
        <w:t>实践</w:t>
      </w:r>
      <w:r>
        <w:rPr>
          <w:rFonts w:hint="eastAsia"/>
          <w:lang w:eastAsia="zh-Hans"/>
        </w:rPr>
        <w:t>导向</w:t>
      </w:r>
      <w:r>
        <w:rPr>
          <w:lang w:eastAsia="zh-CN"/>
        </w:rPr>
        <w:t>”</w:t>
      </w:r>
      <w:r>
        <w:rPr>
          <w:rFonts w:hint="eastAsia"/>
          <w:lang w:eastAsia="zh-Hans"/>
        </w:rPr>
        <w:t>型视频</w:t>
      </w:r>
      <w:r>
        <w:rPr>
          <w:lang w:eastAsia="zh-CN"/>
        </w:rPr>
        <w:t>将思想政治</w:t>
      </w:r>
      <w:r>
        <w:rPr>
          <w:rFonts w:hint="eastAsia"/>
          <w:lang w:eastAsia="zh-Hans"/>
        </w:rPr>
        <w:t>教育元素与职业教育实践紧密结合，并展现给被试学生。</w:t>
      </w:r>
      <w:r>
        <w:rPr>
          <w:rStyle w:val="FootnoteReference"/>
        </w:rPr>
        <w:footnoteReference w:id="6"/>
      </w:r>
      <w:r>
        <w:rPr>
          <w:rFonts w:hint="eastAsia"/>
          <w:lang w:eastAsia="zh-Hans"/>
        </w:rPr>
        <w:t>教师</w:t>
      </w:r>
      <w:r>
        <w:rPr>
          <w:lang w:eastAsia="zh-CN"/>
        </w:rPr>
        <w:t>呈现方式分为</w:t>
      </w:r>
      <w:r>
        <w:rPr>
          <w:lang w:eastAsia="zh-CN"/>
        </w:rPr>
        <w:t>“</w:t>
      </w:r>
      <w:r>
        <w:rPr>
          <w:lang w:eastAsia="zh-CN"/>
        </w:rPr>
        <w:t>单一呈现</w:t>
      </w:r>
      <w:r>
        <w:rPr>
          <w:lang w:eastAsia="zh-CN"/>
        </w:rPr>
        <w:t>”</w:t>
      </w:r>
      <w:r>
        <w:rPr>
          <w:lang w:eastAsia="zh-CN"/>
        </w:rPr>
        <w:t>和</w:t>
      </w:r>
      <w:r>
        <w:rPr>
          <w:lang w:eastAsia="zh-CN"/>
        </w:rPr>
        <w:t>“</w:t>
      </w:r>
      <w:r>
        <w:rPr>
          <w:lang w:eastAsia="zh-CN"/>
        </w:rPr>
        <w:t>多元呈现</w:t>
      </w:r>
      <w:r>
        <w:rPr>
          <w:lang w:eastAsia="zh-CN"/>
        </w:rPr>
        <w:t>”</w:t>
      </w:r>
      <w:r>
        <w:rPr>
          <w:lang w:eastAsia="zh-CN"/>
        </w:rPr>
        <w:t>两种形式，</w:t>
      </w:r>
      <w:r>
        <w:rPr>
          <w:lang w:eastAsia="zh-CN"/>
        </w:rPr>
        <w:t>“</w:t>
      </w:r>
      <w:r>
        <w:rPr>
          <w:lang w:eastAsia="zh-CN"/>
        </w:rPr>
        <w:t>单一呈现</w:t>
      </w:r>
      <w:r>
        <w:rPr>
          <w:lang w:eastAsia="zh-CN"/>
        </w:rPr>
        <w:t>”</w:t>
      </w:r>
      <w:r>
        <w:rPr>
          <w:lang w:eastAsia="zh-CN"/>
        </w:rPr>
        <w:t>方式指在网络思政课堂中，教师只使用演示文稿进行语音讲解；</w:t>
      </w:r>
      <w:r>
        <w:rPr>
          <w:lang w:eastAsia="zh-CN"/>
        </w:rPr>
        <w:t>“</w:t>
      </w:r>
      <w:r>
        <w:rPr>
          <w:lang w:eastAsia="zh-CN"/>
        </w:rPr>
        <w:t>多元呈现</w:t>
      </w:r>
      <w:r>
        <w:rPr>
          <w:lang w:eastAsia="zh-CN"/>
        </w:rPr>
        <w:t>”</w:t>
      </w:r>
      <w:r>
        <w:rPr>
          <w:lang w:eastAsia="zh-CN"/>
        </w:rPr>
        <w:t>是指教师借助视频、语音、手势和演示文稿等多种方式进行</w:t>
      </w:r>
      <w:r>
        <w:rPr>
          <w:rFonts w:hint="eastAsia"/>
          <w:lang w:eastAsia="zh-Hans"/>
        </w:rPr>
        <w:t>网络思政</w:t>
      </w:r>
      <w:r>
        <w:rPr>
          <w:lang w:eastAsia="zh-CN"/>
        </w:rPr>
        <w:t>的教学。</w:t>
      </w:r>
      <w:r>
        <w:rPr>
          <w:rFonts w:hint="eastAsia"/>
          <w:lang w:eastAsia="zh-Hans"/>
        </w:rPr>
        <w:t>因此，教学视频的呈现主要分为</w:t>
      </w:r>
      <w:r>
        <w:rPr>
          <w:lang w:eastAsia="zh-Hans"/>
        </w:rPr>
        <w:t>A</w:t>
      </w:r>
      <w:r>
        <w:rPr>
          <w:rFonts w:hint="eastAsia"/>
          <w:lang w:eastAsia="zh-Hans"/>
        </w:rPr>
        <w:t>（知识导向</w:t>
      </w:r>
      <w:r>
        <w:rPr>
          <w:lang w:eastAsia="zh-Hans"/>
        </w:rPr>
        <w:t>+</w:t>
      </w:r>
      <w:r>
        <w:rPr>
          <w:rFonts w:hint="eastAsia"/>
          <w:lang w:eastAsia="zh-Hans"/>
        </w:rPr>
        <w:t>演示文稿）、</w:t>
      </w:r>
      <w:r>
        <w:rPr>
          <w:lang w:eastAsia="zh-Hans"/>
        </w:rPr>
        <w:t>B</w:t>
      </w:r>
      <w:r>
        <w:rPr>
          <w:rFonts w:hint="eastAsia"/>
          <w:lang w:eastAsia="zh-Hans"/>
        </w:rPr>
        <w:t>（</w:t>
      </w:r>
      <w:r>
        <w:rPr>
          <w:lang w:eastAsia="zh-CN"/>
        </w:rPr>
        <w:t>宣传</w:t>
      </w:r>
      <w:r>
        <w:rPr>
          <w:rFonts w:hint="eastAsia"/>
          <w:lang w:eastAsia="zh-Hans"/>
        </w:rPr>
        <w:t>导向</w:t>
      </w:r>
      <w:r>
        <w:rPr>
          <w:lang w:eastAsia="zh-CN"/>
        </w:rPr>
        <w:t>+</w:t>
      </w:r>
      <w:r>
        <w:rPr>
          <w:lang w:eastAsia="zh-CN"/>
        </w:rPr>
        <w:t>演示文稿</w:t>
      </w:r>
      <w:r>
        <w:rPr>
          <w:rFonts w:hint="eastAsia"/>
          <w:lang w:eastAsia="zh-Hans"/>
        </w:rPr>
        <w:t>）、</w:t>
      </w:r>
      <w:r>
        <w:rPr>
          <w:lang w:eastAsia="zh-Hans"/>
        </w:rPr>
        <w:t>C</w:t>
      </w:r>
      <w:r>
        <w:rPr>
          <w:rFonts w:hint="eastAsia"/>
          <w:lang w:eastAsia="zh-Hans"/>
        </w:rPr>
        <w:t>（实践导向</w:t>
      </w:r>
      <w:r>
        <w:rPr>
          <w:lang w:eastAsia="zh-Hans"/>
        </w:rPr>
        <w:t>+</w:t>
      </w:r>
      <w:r>
        <w:rPr>
          <w:rFonts w:hint="eastAsia"/>
          <w:lang w:eastAsia="zh-Hans"/>
        </w:rPr>
        <w:t>演示文稿）、</w:t>
      </w:r>
      <w:r>
        <w:rPr>
          <w:lang w:eastAsia="zh-Hans"/>
        </w:rPr>
        <w:t>D</w:t>
      </w:r>
      <w:r>
        <w:rPr>
          <w:rFonts w:hint="eastAsia"/>
          <w:lang w:eastAsia="zh-Hans"/>
        </w:rPr>
        <w:t>（知识导向</w:t>
      </w:r>
      <w:r>
        <w:rPr>
          <w:lang w:eastAsia="zh-Hans"/>
        </w:rPr>
        <w:t>+</w:t>
      </w:r>
      <w:r>
        <w:rPr>
          <w:rFonts w:hint="eastAsia"/>
          <w:lang w:eastAsia="zh-Hans"/>
        </w:rPr>
        <w:t>教师呈现</w:t>
      </w:r>
      <w:r>
        <w:rPr>
          <w:lang w:eastAsia="zh-Hans"/>
        </w:rPr>
        <w:t>+</w:t>
      </w:r>
      <w:r>
        <w:rPr>
          <w:rFonts w:hint="eastAsia"/>
          <w:lang w:eastAsia="zh-Hans"/>
        </w:rPr>
        <w:t>演示文稿）、</w:t>
      </w:r>
      <w:r>
        <w:rPr>
          <w:lang w:eastAsia="zh-Hans"/>
        </w:rPr>
        <w:t>E</w:t>
      </w:r>
      <w:r>
        <w:rPr>
          <w:rFonts w:hint="eastAsia"/>
          <w:lang w:eastAsia="zh-Hans"/>
        </w:rPr>
        <w:t>（宣传导向</w:t>
      </w:r>
      <w:r>
        <w:rPr>
          <w:lang w:eastAsia="zh-Hans"/>
        </w:rPr>
        <w:t>+</w:t>
      </w:r>
      <w:r>
        <w:rPr>
          <w:rFonts w:hint="eastAsia"/>
          <w:lang w:eastAsia="zh-Hans"/>
        </w:rPr>
        <w:t>教师呈现</w:t>
      </w:r>
      <w:r>
        <w:rPr>
          <w:lang w:eastAsia="zh-Hans"/>
        </w:rPr>
        <w:t>+</w:t>
      </w:r>
      <w:r>
        <w:rPr>
          <w:rFonts w:hint="eastAsia"/>
          <w:lang w:eastAsia="zh-Hans"/>
        </w:rPr>
        <w:t>演示文稿）、</w:t>
      </w:r>
      <w:r>
        <w:rPr>
          <w:lang w:eastAsia="zh-Hans"/>
        </w:rPr>
        <w:t>F</w:t>
      </w:r>
      <w:r>
        <w:rPr>
          <w:rFonts w:hint="eastAsia"/>
          <w:lang w:eastAsia="zh-Hans"/>
        </w:rPr>
        <w:t>（实践导向</w:t>
      </w:r>
      <w:r>
        <w:rPr>
          <w:lang w:eastAsia="zh-Hans"/>
        </w:rPr>
        <w:t>+</w:t>
      </w:r>
      <w:r>
        <w:rPr>
          <w:rFonts w:hint="eastAsia"/>
          <w:lang w:eastAsia="zh-Hans"/>
        </w:rPr>
        <w:t>教师呈现</w:t>
      </w:r>
      <w:r>
        <w:rPr>
          <w:lang w:eastAsia="zh-Hans"/>
        </w:rPr>
        <w:t>+</w:t>
      </w:r>
      <w:r>
        <w:rPr>
          <w:rFonts w:hint="eastAsia"/>
          <w:lang w:eastAsia="zh-Hans"/>
        </w:rPr>
        <w:t>演示文稿）六种类型。</w:t>
      </w:r>
    </w:p>
    <w:p w14:paraId="62029389" w14:textId="336BD489" w:rsidR="006E1150" w:rsidDel="00F84EC5" w:rsidRDefault="005D3AE9" w:rsidP="00010B6D">
      <w:pPr>
        <w:pStyle w:val="BodyText"/>
        <w:ind w:firstLineChars="0" w:firstLine="480"/>
        <w:rPr>
          <w:del w:id="281" w:author="ws952" w:date="2021-10-27T15:55:00Z"/>
          <w:b/>
          <w:bCs/>
          <w:sz w:val="28"/>
          <w:szCs w:val="28"/>
          <w:lang w:eastAsia="zh-CN"/>
        </w:rPr>
      </w:pPr>
      <w:del w:id="282" w:author="ws952" w:date="2021-10-27T20:09:00Z">
        <w:r w:rsidRPr="00557426" w:rsidDel="00557426">
          <w:rPr>
            <w:b/>
            <w:bCs/>
            <w:sz w:val="28"/>
            <w:szCs w:val="28"/>
            <w:lang w:eastAsia="zh-Hans"/>
          </w:rPr>
          <w:lastRenderedPageBreak/>
          <w:delText xml:space="preserve">         2. </w:delText>
        </w:r>
      </w:del>
      <w:ins w:id="283" w:author="ws952" w:date="2021-10-27T20:32:00Z">
        <w:r w:rsidR="00F84EC5">
          <w:rPr>
            <w:rFonts w:hint="eastAsia"/>
            <w:b/>
            <w:bCs/>
            <w:sz w:val="28"/>
            <w:szCs w:val="28"/>
            <w:lang w:eastAsia="zh-CN"/>
          </w:rPr>
          <w:t>3</w:t>
        </w:r>
        <w:r w:rsidR="00F84EC5">
          <w:rPr>
            <w:b/>
            <w:bCs/>
            <w:sz w:val="28"/>
            <w:szCs w:val="28"/>
            <w:lang w:eastAsia="zh-CN"/>
          </w:rPr>
          <w:t>.</w:t>
        </w:r>
      </w:ins>
      <w:ins w:id="284" w:author="ws952" w:date="2021-10-27T15:55:00Z">
        <w:r w:rsidR="00045C99" w:rsidRPr="00557426">
          <w:rPr>
            <w:rFonts w:hint="eastAsia"/>
            <w:b/>
            <w:bCs/>
            <w:sz w:val="28"/>
            <w:szCs w:val="28"/>
            <w:lang w:eastAsia="zh-CN"/>
          </w:rPr>
          <w:t>变量测量</w:t>
        </w:r>
      </w:ins>
      <w:del w:id="285" w:author="ws952" w:date="2021-10-27T15:54:00Z">
        <w:r w:rsidRPr="00557426" w:rsidDel="00045C99">
          <w:rPr>
            <w:rFonts w:hint="eastAsia"/>
            <w:b/>
            <w:bCs/>
            <w:sz w:val="28"/>
            <w:szCs w:val="28"/>
            <w:lang w:eastAsia="zh-Hans"/>
            <w:rPrChange w:id="286" w:author="ws952" w:date="2021-10-27T20:09:00Z">
              <w:rPr>
                <w:rFonts w:hint="eastAsia"/>
                <w:b/>
                <w:bCs/>
                <w:sz w:val="28"/>
                <w:szCs w:val="28"/>
                <w:lang w:eastAsia="zh-Hans"/>
              </w:rPr>
            </w:rPrChange>
          </w:rPr>
          <w:delText>测量量表</w:delText>
        </w:r>
      </w:del>
    </w:p>
    <w:p w14:paraId="4AC56B9A" w14:textId="77777777" w:rsidR="00F84EC5" w:rsidRPr="00557426" w:rsidRDefault="00F84EC5" w:rsidP="00010B6D">
      <w:pPr>
        <w:pStyle w:val="BodyText"/>
        <w:ind w:firstLineChars="0" w:firstLine="480"/>
        <w:rPr>
          <w:ins w:id="287" w:author="ws952" w:date="2021-10-27T20:32:00Z"/>
          <w:rFonts w:hint="eastAsia"/>
          <w:b/>
          <w:bCs/>
          <w:sz w:val="28"/>
          <w:szCs w:val="28"/>
          <w:lang w:eastAsia="zh-Hans"/>
          <w:rPrChange w:id="288" w:author="ws952" w:date="2021-10-27T20:09:00Z">
            <w:rPr>
              <w:ins w:id="289" w:author="ws952" w:date="2021-10-27T20:32:00Z"/>
              <w:b/>
              <w:bCs/>
              <w:sz w:val="28"/>
              <w:szCs w:val="28"/>
              <w:lang w:eastAsia="zh-Hans"/>
            </w:rPr>
          </w:rPrChange>
        </w:rPr>
        <w:pPrChange w:id="290" w:author="ws952" w:date="2021-10-27T20:05:00Z">
          <w:pPr>
            <w:pStyle w:val="BodyText"/>
            <w:ind w:firstLineChars="0" w:firstLine="0"/>
          </w:pPr>
        </w:pPrChange>
      </w:pPr>
    </w:p>
    <w:p w14:paraId="17E2E755" w14:textId="4D97234E" w:rsidR="006E1150" w:rsidDel="00045C99" w:rsidRDefault="00F84EC5" w:rsidP="00010B6D">
      <w:pPr>
        <w:pStyle w:val="FirstParagraph"/>
        <w:ind w:firstLineChars="0" w:firstLine="480"/>
        <w:rPr>
          <w:del w:id="291" w:author="ws952" w:date="2021-10-27T15:55:00Z"/>
          <w:lang w:eastAsia="zh-Hans"/>
        </w:rPr>
        <w:pPrChange w:id="292" w:author="ws952" w:date="2021-10-27T20:05:00Z">
          <w:pPr>
            <w:pStyle w:val="FirstParagraph"/>
            <w:ind w:firstLine="480"/>
          </w:pPr>
        </w:pPrChange>
      </w:pPr>
      <w:ins w:id="293" w:author="ws952" w:date="2021-10-27T20:32:00Z">
        <w:r>
          <w:rPr>
            <w:rFonts w:hint="eastAsia"/>
            <w:lang w:eastAsia="zh-Hans"/>
          </w:rPr>
          <w:t>（</w:t>
        </w:r>
        <w:r>
          <w:rPr>
            <w:rFonts w:hint="eastAsia"/>
            <w:lang w:eastAsia="zh-Hans"/>
          </w:rPr>
          <w:t>1</w:t>
        </w:r>
        <w:r>
          <w:rPr>
            <w:rFonts w:hint="eastAsia"/>
            <w:lang w:eastAsia="zh-Hans"/>
          </w:rPr>
          <w:t>）</w:t>
        </w:r>
        <w:r>
          <w:rPr>
            <w:rFonts w:hint="eastAsia"/>
            <w:lang w:eastAsia="zh-CN"/>
          </w:rPr>
          <w:t>因变量测量</w:t>
        </w:r>
      </w:ins>
      <w:del w:id="294" w:author="ws952" w:date="2021-10-27T15:55:00Z">
        <w:r w:rsidR="005D3AE9" w:rsidDel="00045C99">
          <w:rPr>
            <w:rFonts w:hint="eastAsia"/>
            <w:lang w:eastAsia="zh-Hans"/>
          </w:rPr>
          <w:delText>说清楚三个量表，比如李克特五点式量表，如何赋分等。</w:delText>
        </w:r>
      </w:del>
    </w:p>
    <w:p w14:paraId="76D16551" w14:textId="77777777" w:rsidR="006E1150" w:rsidRDefault="006E1150" w:rsidP="00010B6D">
      <w:pPr>
        <w:pStyle w:val="BodyText"/>
        <w:ind w:firstLineChars="0" w:firstLine="480"/>
        <w:rPr>
          <w:lang w:eastAsia="zh-CN"/>
        </w:rPr>
        <w:pPrChange w:id="295" w:author="ws952" w:date="2021-10-27T20:05:00Z">
          <w:pPr>
            <w:pStyle w:val="FirstParagraph"/>
            <w:ind w:firstLine="480"/>
          </w:pPr>
        </w:pPrChange>
      </w:pPr>
    </w:p>
    <w:p w14:paraId="6B859392" w14:textId="77777777" w:rsidR="00010B6D" w:rsidRDefault="005D3AE9" w:rsidP="00A31A0C">
      <w:pPr>
        <w:pStyle w:val="FirstParagraph"/>
        <w:ind w:firstLine="480"/>
        <w:rPr>
          <w:ins w:id="296" w:author="ws952" w:date="2021-10-27T20:05:00Z"/>
          <w:lang w:eastAsia="zh-CN"/>
        </w:rPr>
      </w:pPr>
      <w:commentRangeStart w:id="297"/>
      <w:commentRangeStart w:id="298"/>
      <w:r>
        <w:rPr>
          <w:lang w:eastAsia="zh-CN"/>
        </w:rPr>
        <w:t>在因变量的测量上，笔者在呈现干预情景后从认同感知、能力感知和思政课喜好三个影响维度系统测量了一系列反应思政课教学效果的因素。</w:t>
      </w:r>
    </w:p>
    <w:p w14:paraId="7E284297" w14:textId="77777777" w:rsidR="00557426" w:rsidRDefault="005D3AE9" w:rsidP="00A31A0C">
      <w:pPr>
        <w:pStyle w:val="FirstParagraph"/>
        <w:ind w:firstLine="480"/>
        <w:rPr>
          <w:ins w:id="299" w:author="ws952" w:date="2021-10-27T20:11:00Z"/>
          <w:lang w:eastAsia="zh-CN"/>
        </w:rPr>
      </w:pPr>
      <w:r>
        <w:rPr>
          <w:lang w:eastAsia="zh-CN"/>
        </w:rPr>
        <w:t>在认同感知方面，笔者测量了受访学生对中央政府施政的满意程度和信任程度；在能力感知方面，笔者根据</w:t>
      </w:r>
      <w:del w:id="300" w:author="ws952" w:date="2021-10-27T20:04:00Z">
        <w:r w:rsidDel="00010B6D">
          <w:rPr>
            <w:lang w:eastAsia="zh-CN"/>
          </w:rPr>
          <w:delText xml:space="preserve"> </w:delText>
        </w:r>
      </w:del>
      <w:hyperlink w:anchor="ref-WangShaoGuang2008">
        <w:r>
          <w:rPr>
            <w:rStyle w:val="Hyperlink"/>
            <w:lang w:eastAsia="zh-CN"/>
          </w:rPr>
          <w:t>王绍光</w:t>
        </w:r>
      </w:hyperlink>
      <w:r>
        <w:rPr>
          <w:lang w:eastAsia="zh-CN"/>
        </w:rPr>
        <w:t xml:space="preserve"> (</w:t>
      </w:r>
      <w:hyperlink w:anchor="ref-WangShaoGuang2008">
        <w:r>
          <w:rPr>
            <w:rStyle w:val="Hyperlink"/>
            <w:lang w:eastAsia="zh-CN"/>
          </w:rPr>
          <w:t>2008</w:t>
        </w:r>
      </w:hyperlink>
      <w:r>
        <w:rPr>
          <w:lang w:eastAsia="zh-CN"/>
        </w:rPr>
        <w:t xml:space="preserve">) </w:t>
      </w:r>
      <w:r>
        <w:rPr>
          <w:lang w:eastAsia="zh-CN"/>
        </w:rPr>
        <w:t>提出的国家能力分类对受访学生受到不同类型思想政治课干预后的七类国家能力感知进行测</w:t>
      </w:r>
      <w:r>
        <w:rPr>
          <w:rFonts w:hint="eastAsia"/>
          <w:lang w:eastAsia="zh-CN"/>
        </w:rPr>
        <w:t>量</w:t>
      </w:r>
      <w:r>
        <w:rPr>
          <w:lang w:eastAsia="zh-CN"/>
        </w:rPr>
        <w:t>，</w:t>
      </w:r>
      <w:ins w:id="301" w:author="ws952" w:date="2021-10-27T19:58:00Z">
        <w:r w:rsidR="00A31A0C">
          <w:rPr>
            <w:rFonts w:hint="eastAsia"/>
            <w:lang w:eastAsia="zh-CN"/>
          </w:rPr>
          <w:t>测量了</w:t>
        </w:r>
      </w:ins>
      <w:ins w:id="302" w:author="ws952" w:date="2021-10-27T19:59:00Z">
        <w:r w:rsidR="00A31A0C">
          <w:rPr>
            <w:rFonts w:hint="eastAsia"/>
            <w:lang w:eastAsia="zh-CN"/>
          </w:rPr>
          <w:t>受试学生的</w:t>
        </w:r>
      </w:ins>
      <w:ins w:id="303" w:author="ws952" w:date="2021-10-27T20:00:00Z">
        <w:r w:rsidR="00A31A0C">
          <w:rPr>
            <w:rFonts w:hint="eastAsia"/>
            <w:lang w:eastAsia="zh-CN"/>
          </w:rPr>
          <w:t>对国家</w:t>
        </w:r>
      </w:ins>
      <w:ins w:id="304" w:author="ws952" w:date="2021-10-27T19:59:00Z">
        <w:r w:rsidR="00A31A0C">
          <w:rPr>
            <w:rFonts w:hint="eastAsia"/>
            <w:lang w:eastAsia="zh-CN"/>
          </w:rPr>
          <w:t>认证</w:t>
        </w:r>
      </w:ins>
      <w:ins w:id="305" w:author="ws952" w:date="2021-10-27T20:00:00Z">
        <w:r w:rsidR="00A31A0C">
          <w:rPr>
            <w:rFonts w:hint="eastAsia"/>
            <w:lang w:eastAsia="zh-CN"/>
          </w:rPr>
          <w:t>、</w:t>
        </w:r>
      </w:ins>
      <w:ins w:id="306" w:author="ws952" w:date="2021-10-27T19:59:00Z">
        <w:r w:rsidR="00A31A0C">
          <w:rPr>
            <w:rFonts w:hint="eastAsia"/>
            <w:lang w:eastAsia="zh-CN"/>
          </w:rPr>
          <w:t>强制</w:t>
        </w:r>
      </w:ins>
      <w:ins w:id="307" w:author="ws952" w:date="2021-10-27T20:00:00Z">
        <w:r w:rsidR="00A31A0C">
          <w:rPr>
            <w:rFonts w:hint="eastAsia"/>
            <w:lang w:eastAsia="zh-CN"/>
          </w:rPr>
          <w:t>、</w:t>
        </w:r>
      </w:ins>
      <w:ins w:id="308" w:author="ws952" w:date="2021-10-27T19:59:00Z">
        <w:r w:rsidR="00A31A0C">
          <w:rPr>
            <w:rFonts w:hint="eastAsia"/>
            <w:lang w:eastAsia="zh-CN"/>
          </w:rPr>
          <w:t>濡化</w:t>
        </w:r>
      </w:ins>
      <w:ins w:id="309" w:author="ws952" w:date="2021-10-27T20:00:00Z">
        <w:r w:rsidR="00A31A0C">
          <w:rPr>
            <w:rFonts w:hint="eastAsia"/>
            <w:lang w:eastAsia="zh-CN"/>
          </w:rPr>
          <w:t>、</w:t>
        </w:r>
      </w:ins>
      <w:ins w:id="310" w:author="ws952" w:date="2021-10-27T19:59:00Z">
        <w:r w:rsidR="00A31A0C">
          <w:rPr>
            <w:rFonts w:hint="eastAsia"/>
            <w:lang w:eastAsia="zh-CN"/>
          </w:rPr>
          <w:t>汲取</w:t>
        </w:r>
      </w:ins>
      <w:ins w:id="311" w:author="ws952" w:date="2021-10-27T20:00:00Z">
        <w:r w:rsidR="00A31A0C">
          <w:rPr>
            <w:rFonts w:hint="eastAsia"/>
            <w:lang w:eastAsia="zh-CN"/>
          </w:rPr>
          <w:t>、</w:t>
        </w:r>
      </w:ins>
      <w:ins w:id="312" w:author="ws952" w:date="2021-10-27T19:59:00Z">
        <w:r w:rsidR="00A31A0C">
          <w:rPr>
            <w:rFonts w:hint="eastAsia"/>
            <w:lang w:eastAsia="zh-CN"/>
          </w:rPr>
          <w:t>统领</w:t>
        </w:r>
      </w:ins>
      <w:ins w:id="313" w:author="ws952" w:date="2021-10-27T20:00:00Z">
        <w:r w:rsidR="00A31A0C">
          <w:rPr>
            <w:rFonts w:hint="eastAsia"/>
            <w:lang w:eastAsia="zh-CN"/>
          </w:rPr>
          <w:t>、</w:t>
        </w:r>
      </w:ins>
      <w:ins w:id="314" w:author="ws952" w:date="2021-10-27T19:59:00Z">
        <w:r w:rsidR="00A31A0C">
          <w:rPr>
            <w:rFonts w:hint="eastAsia"/>
            <w:lang w:eastAsia="zh-CN"/>
          </w:rPr>
          <w:t>规制</w:t>
        </w:r>
      </w:ins>
      <w:ins w:id="315" w:author="ws952" w:date="2021-10-27T20:00:00Z">
        <w:r w:rsidR="00A31A0C">
          <w:rPr>
            <w:rFonts w:hint="eastAsia"/>
            <w:lang w:eastAsia="zh-CN"/>
          </w:rPr>
          <w:t>和</w:t>
        </w:r>
      </w:ins>
      <w:ins w:id="316" w:author="ws952" w:date="2021-10-27T19:59:00Z">
        <w:r w:rsidR="00A31A0C">
          <w:rPr>
            <w:rFonts w:hint="eastAsia"/>
            <w:lang w:eastAsia="zh-CN"/>
          </w:rPr>
          <w:t>再分配</w:t>
        </w:r>
      </w:ins>
      <w:ins w:id="317" w:author="ws952" w:date="2021-10-27T20:01:00Z">
        <w:r w:rsidR="00A31A0C">
          <w:rPr>
            <w:rFonts w:hint="eastAsia"/>
            <w:lang w:eastAsia="zh-CN"/>
          </w:rPr>
          <w:t>等七个方面的能力感知，并使用主成分分析的方法将其合并成</w:t>
        </w:r>
      </w:ins>
      <w:ins w:id="318" w:author="ws952" w:date="2021-10-27T20:02:00Z">
        <w:r w:rsidR="00A31A0C">
          <w:rPr>
            <w:rFonts w:hint="eastAsia"/>
            <w:lang w:eastAsia="zh-CN"/>
          </w:rPr>
          <w:t>一个综合的国家能力感知的变量。</w:t>
        </w:r>
      </w:ins>
    </w:p>
    <w:p w14:paraId="0FF6CEF3" w14:textId="3A323783" w:rsidR="00045C99" w:rsidRDefault="00557426" w:rsidP="00A31A0C">
      <w:pPr>
        <w:pStyle w:val="FirstParagraph"/>
        <w:ind w:firstLine="480"/>
        <w:rPr>
          <w:ins w:id="319" w:author="ws952" w:date="2021-10-27T20:32:00Z"/>
          <w:lang w:eastAsia="zh-CN"/>
        </w:rPr>
      </w:pPr>
      <w:ins w:id="320" w:author="ws952" w:date="2021-10-27T20:11:00Z">
        <w:r>
          <w:rPr>
            <w:rFonts w:hint="eastAsia"/>
            <w:lang w:eastAsia="zh-CN"/>
          </w:rPr>
          <w:t>在</w:t>
        </w:r>
        <w:r>
          <w:rPr>
            <w:lang w:eastAsia="zh-CN"/>
          </w:rPr>
          <w:t>此基础上，</w:t>
        </w:r>
      </w:ins>
      <w:ins w:id="321" w:author="ws952" w:date="2021-10-27T20:06:00Z">
        <w:r w:rsidR="00010B6D">
          <w:rPr>
            <w:rFonts w:hint="eastAsia"/>
            <w:lang w:eastAsia="zh-CN"/>
          </w:rPr>
          <w:t>在思政课喜好方面，笔者使用五点量表对</w:t>
        </w:r>
      </w:ins>
      <w:ins w:id="322" w:author="ws952" w:date="2021-10-27T20:07:00Z">
        <w:r>
          <w:rPr>
            <w:rFonts w:hint="eastAsia"/>
            <w:lang w:eastAsia="zh-CN"/>
          </w:rPr>
          <w:t>受试</w:t>
        </w:r>
      </w:ins>
      <w:ins w:id="323" w:author="ws952" w:date="2021-10-27T20:06:00Z">
        <w:r>
          <w:rPr>
            <w:rFonts w:hint="eastAsia"/>
            <w:lang w:eastAsia="zh-CN"/>
          </w:rPr>
          <w:t>学生对实验干预</w:t>
        </w:r>
      </w:ins>
      <w:ins w:id="324" w:author="ws952" w:date="2021-10-27T20:10:00Z">
        <w:r>
          <w:rPr>
            <w:rFonts w:hint="eastAsia"/>
            <w:lang w:eastAsia="zh-CN"/>
          </w:rPr>
          <w:t>网络思想政治课</w:t>
        </w:r>
      </w:ins>
      <w:ins w:id="325" w:author="ws952" w:date="2021-10-27T20:06:00Z">
        <w:r>
          <w:rPr>
            <w:rFonts w:hint="eastAsia"/>
            <w:lang w:eastAsia="zh-CN"/>
          </w:rPr>
          <w:t>视频的</w:t>
        </w:r>
      </w:ins>
      <w:ins w:id="326" w:author="ws952" w:date="2021-10-27T20:07:00Z">
        <w:r>
          <w:rPr>
            <w:rFonts w:hint="eastAsia"/>
            <w:lang w:eastAsia="zh-CN"/>
          </w:rPr>
          <w:t>喜好程度。</w:t>
        </w:r>
      </w:ins>
      <w:commentRangeStart w:id="327"/>
      <w:del w:id="328" w:author="ws952" w:date="2021-10-27T19:58:00Z">
        <w:r w:rsidR="005D3AE9" w:rsidDel="00A31A0C">
          <w:rPr>
            <w:rFonts w:hint="eastAsia"/>
            <w:lang w:eastAsia="zh-CN"/>
          </w:rPr>
          <w:delText>具</w:delText>
        </w:r>
        <w:r w:rsidR="005D3AE9" w:rsidDel="00A31A0C">
          <w:rPr>
            <w:lang w:eastAsia="zh-CN"/>
          </w:rPr>
          <w:delText>体测量题项见下表所示</w:delText>
        </w:r>
      </w:del>
      <w:del w:id="329" w:author="ws952" w:date="2021-10-27T15:56:00Z">
        <w:r w:rsidR="005D3AE9" w:rsidDel="00045C99">
          <w:rPr>
            <w:lang w:eastAsia="zh-CN"/>
          </w:rPr>
          <w:delText>；</w:delText>
        </w:r>
        <w:commentRangeEnd w:id="327"/>
        <w:r w:rsidR="005D3AE9" w:rsidDel="00045C99">
          <w:commentReference w:id="327"/>
        </w:r>
        <w:r w:rsidR="005D3AE9" w:rsidDel="00045C99">
          <w:rPr>
            <w:lang w:eastAsia="zh-CN"/>
          </w:rPr>
          <w:delText>在</w:delText>
        </w:r>
      </w:del>
    </w:p>
    <w:p w14:paraId="33885DB4" w14:textId="262CD8BE" w:rsidR="00F84EC5" w:rsidRPr="00F84EC5" w:rsidRDefault="00F84EC5" w:rsidP="00F84EC5">
      <w:pPr>
        <w:pStyle w:val="BodyText"/>
        <w:ind w:firstLine="480"/>
        <w:rPr>
          <w:ins w:id="330" w:author="ws952" w:date="2021-10-27T15:56:00Z"/>
          <w:rFonts w:hint="eastAsia"/>
          <w:lang w:eastAsia="zh-CN"/>
        </w:rPr>
        <w:pPrChange w:id="331" w:author="ws952" w:date="2021-10-27T20:32:00Z">
          <w:pPr>
            <w:pStyle w:val="FirstParagraph"/>
            <w:ind w:firstLine="480"/>
          </w:pPr>
        </w:pPrChange>
      </w:pPr>
      <w:ins w:id="332" w:author="ws952" w:date="2021-10-27T20:32:00Z">
        <w:r>
          <w:rPr>
            <w:rFonts w:hint="eastAsia"/>
            <w:lang w:eastAsia="zh-CN"/>
          </w:rPr>
          <w:t>（</w:t>
        </w:r>
        <w:r>
          <w:rPr>
            <w:rFonts w:hint="eastAsia"/>
            <w:lang w:eastAsia="zh-CN"/>
          </w:rPr>
          <w:t>2</w:t>
        </w:r>
        <w:r>
          <w:rPr>
            <w:rFonts w:hint="eastAsia"/>
            <w:lang w:eastAsia="zh-CN"/>
          </w:rPr>
          <w:t>）</w:t>
        </w:r>
      </w:ins>
      <w:ins w:id="333" w:author="ws952" w:date="2021-10-27T20:33:00Z">
        <w:r>
          <w:rPr>
            <w:rFonts w:hint="eastAsia"/>
            <w:lang w:eastAsia="zh-CN"/>
          </w:rPr>
          <w:t>控制变量测量</w:t>
        </w:r>
      </w:ins>
    </w:p>
    <w:p w14:paraId="5A28D287" w14:textId="77777777" w:rsidR="006E1150" w:rsidDel="00557426" w:rsidRDefault="005D3AE9">
      <w:pPr>
        <w:pStyle w:val="FirstParagraph"/>
        <w:ind w:firstLine="480"/>
        <w:rPr>
          <w:del w:id="334" w:author="ws952" w:date="2021-10-27T20:13:00Z"/>
          <w:lang w:eastAsia="zh-CN"/>
        </w:rPr>
      </w:pPr>
      <w:del w:id="335" w:author="ws952" w:date="2021-10-27T20:13:00Z">
        <w:r w:rsidDel="00557426">
          <w:rPr>
            <w:lang w:eastAsia="zh-CN"/>
          </w:rPr>
          <w:delText>此基础上，笔者还询问了各干预组的受访学生对于实验干预思想政治课的喜好程度。</w:delText>
        </w:r>
        <w:commentRangeEnd w:id="297"/>
        <w:r w:rsidDel="00557426">
          <w:commentReference w:id="297"/>
        </w:r>
        <w:commentRangeEnd w:id="298"/>
        <w:r w:rsidR="00557426" w:rsidDel="00557426">
          <w:rPr>
            <w:rStyle w:val="CommentReference"/>
          </w:rPr>
          <w:commentReference w:id="298"/>
        </w:r>
      </w:del>
    </w:p>
    <w:p w14:paraId="2FBE43B3" w14:textId="13AC9AFE" w:rsidR="006E1150" w:rsidRPr="00557426" w:rsidDel="00557426" w:rsidRDefault="005D3AE9" w:rsidP="00557426">
      <w:pPr>
        <w:pStyle w:val="BodyText"/>
        <w:ind w:firstLineChars="0" w:firstLine="0"/>
        <w:rPr>
          <w:del w:id="336" w:author="ws952" w:date="2021-10-27T20:14:00Z"/>
          <w:b/>
          <w:bCs/>
          <w:sz w:val="28"/>
          <w:szCs w:val="28"/>
          <w:lang w:eastAsia="zh-Hans"/>
          <w:rPrChange w:id="337" w:author="ws952" w:date="2021-10-27T20:07:00Z">
            <w:rPr>
              <w:del w:id="338" w:author="ws952" w:date="2021-10-27T20:14:00Z"/>
              <w:sz w:val="28"/>
              <w:szCs w:val="28"/>
              <w:lang w:eastAsia="zh-Hans"/>
            </w:rPr>
          </w:rPrChange>
        </w:rPr>
        <w:pPrChange w:id="339" w:author="ws952" w:date="2021-10-27T20:14:00Z">
          <w:pPr>
            <w:pStyle w:val="Heading2"/>
          </w:pPr>
        </w:pPrChange>
      </w:pPr>
      <w:del w:id="340" w:author="ws952" w:date="2021-10-27T20:14:00Z">
        <w:r w:rsidDel="00557426">
          <w:rPr>
            <w:lang w:eastAsia="zh-Hans"/>
          </w:rPr>
          <w:delText xml:space="preserve">        </w:delText>
        </w:r>
      </w:del>
      <w:bookmarkStart w:id="341" w:name="数据来源"/>
      <w:bookmarkStart w:id="342" w:name="数据变量和方法"/>
      <w:bookmarkEnd w:id="50"/>
      <w:bookmarkEnd w:id="112"/>
      <w:del w:id="343" w:author="ws952" w:date="2021-10-27T20:07:00Z">
        <w:r w:rsidRPr="00557426" w:rsidDel="00557426">
          <w:rPr>
            <w:rFonts w:hint="eastAsia"/>
            <w:b/>
            <w:bCs/>
            <w:lang w:eastAsia="zh-CN"/>
            <w:rPrChange w:id="344" w:author="ws952" w:date="2021-10-27T20:07:00Z">
              <w:rPr>
                <w:rFonts w:hint="eastAsia"/>
                <w:b w:val="0"/>
                <w:bCs w:val="0"/>
                <w:lang w:eastAsia="zh-Hans"/>
              </w:rPr>
            </w:rPrChange>
          </w:rPr>
          <w:delText>（</w:delText>
        </w:r>
        <w:r w:rsidRPr="00557426" w:rsidDel="00557426">
          <w:rPr>
            <w:rFonts w:hint="eastAsia"/>
            <w:b/>
            <w:bCs/>
            <w:lang w:eastAsia="zh-CN"/>
            <w:rPrChange w:id="345" w:author="ws952" w:date="2021-10-27T20:07:00Z">
              <w:rPr>
                <w:rFonts w:hint="eastAsia"/>
                <w:sz w:val="28"/>
                <w:szCs w:val="28"/>
                <w:lang w:eastAsia="zh-Hans"/>
              </w:rPr>
            </w:rPrChange>
          </w:rPr>
          <w:delText>三</w:delText>
        </w:r>
        <w:r w:rsidRPr="00557426" w:rsidDel="00557426">
          <w:rPr>
            <w:rFonts w:hint="eastAsia"/>
            <w:b/>
            <w:bCs/>
            <w:lang w:eastAsia="zh-CN"/>
            <w:rPrChange w:id="346" w:author="ws952" w:date="2021-10-27T20:07:00Z">
              <w:rPr>
                <w:rFonts w:hint="eastAsia"/>
                <w:b w:val="0"/>
                <w:bCs w:val="0"/>
                <w:lang w:eastAsia="zh-Hans"/>
              </w:rPr>
            </w:rPrChange>
          </w:rPr>
          <w:delText>）</w:delText>
        </w:r>
      </w:del>
      <w:del w:id="347" w:author="ws952" w:date="2021-10-27T20:14:00Z">
        <w:r w:rsidRPr="00557426" w:rsidDel="00557426">
          <w:rPr>
            <w:rFonts w:hint="eastAsia"/>
            <w:b/>
            <w:bCs/>
            <w:lang w:eastAsia="zh-CN"/>
            <w:rPrChange w:id="348" w:author="ws952" w:date="2021-10-27T20:07:00Z">
              <w:rPr>
                <w:rFonts w:hint="eastAsia"/>
                <w:sz w:val="28"/>
                <w:szCs w:val="28"/>
                <w:lang w:eastAsia="zh-Hans"/>
              </w:rPr>
            </w:rPrChange>
          </w:rPr>
          <w:delText>实验对象</w:delText>
        </w:r>
      </w:del>
    </w:p>
    <w:p w14:paraId="3137E4FF" w14:textId="5155FDFB" w:rsidR="006E1150" w:rsidDel="00557426" w:rsidRDefault="005D3AE9" w:rsidP="00557426">
      <w:pPr>
        <w:pStyle w:val="BodyText"/>
        <w:ind w:firstLineChars="0" w:firstLine="0"/>
        <w:rPr>
          <w:del w:id="349" w:author="ws952" w:date="2021-10-27T20:14:00Z"/>
          <w:lang w:eastAsia="zh-CN"/>
        </w:rPr>
        <w:pPrChange w:id="350" w:author="ws952" w:date="2021-10-27T20:14:00Z">
          <w:pPr>
            <w:pStyle w:val="FirstParagraph"/>
            <w:ind w:firstLine="480"/>
          </w:pPr>
        </w:pPrChange>
      </w:pPr>
      <w:del w:id="351" w:author="ws952" w:date="2021-10-27T20:14:00Z">
        <w:r w:rsidDel="00557426">
          <w:rPr>
            <w:lang w:eastAsia="zh-CN"/>
          </w:rPr>
          <w:delText>本</w:delText>
        </w:r>
        <w:r w:rsidDel="00557426">
          <w:rPr>
            <w:rFonts w:hint="eastAsia"/>
            <w:lang w:eastAsia="zh-Hans"/>
          </w:rPr>
          <w:delText>研究选取了</w:delText>
        </w:r>
        <w:r w:rsidDel="00557426">
          <w:rPr>
            <w:lang w:eastAsia="zh-CN"/>
          </w:rPr>
          <w:delText>全国</w:delText>
        </w:r>
        <w:r w:rsidDel="00557426">
          <w:rPr>
            <w:lang w:eastAsia="zh-CN"/>
          </w:rPr>
          <w:delText>29</w:delText>
        </w:r>
        <w:r w:rsidDel="00557426">
          <w:rPr>
            <w:lang w:eastAsia="zh-CN"/>
          </w:rPr>
          <w:delText>个省</w:delText>
        </w:r>
        <w:r w:rsidDel="00557426">
          <w:rPr>
            <w:rFonts w:hint="eastAsia"/>
            <w:lang w:eastAsia="zh-Hans"/>
          </w:rPr>
          <w:delText>（区、市）（</w:delText>
        </w:r>
        <w:r w:rsidDel="00557426">
          <w:rPr>
            <w:lang w:eastAsia="zh-CN"/>
          </w:rPr>
          <w:delText>除港澳台</w:delText>
        </w:r>
        <w:r w:rsidDel="00557426">
          <w:rPr>
            <w:rFonts w:hint="eastAsia"/>
            <w:lang w:eastAsia="zh-Hans"/>
          </w:rPr>
          <w:delText>、</w:delText>
        </w:r>
        <w:r w:rsidDel="00557426">
          <w:rPr>
            <w:lang w:eastAsia="zh-CN"/>
          </w:rPr>
          <w:delText>新疆</w:delText>
        </w:r>
        <w:r w:rsidDel="00557426">
          <w:rPr>
            <w:rFonts w:hint="eastAsia"/>
            <w:lang w:eastAsia="zh-Hans"/>
          </w:rPr>
          <w:delText>、</w:delText>
        </w:r>
        <w:r w:rsidDel="00557426">
          <w:rPr>
            <w:lang w:eastAsia="zh-CN"/>
          </w:rPr>
          <w:delText>西藏</w:delText>
        </w:r>
        <w:r w:rsidDel="00557426">
          <w:rPr>
            <w:rFonts w:hint="eastAsia"/>
            <w:lang w:eastAsia="zh-Hans"/>
          </w:rPr>
          <w:delText>）共</w:delText>
        </w:r>
        <w:r w:rsidDel="00557426">
          <w:rPr>
            <w:lang w:eastAsia="zh-CN"/>
          </w:rPr>
          <w:delText>97</w:delText>
        </w:r>
        <w:r w:rsidDel="00557426">
          <w:rPr>
            <w:lang w:eastAsia="zh-CN"/>
          </w:rPr>
          <w:delText>所高等职业</w:delText>
        </w:r>
        <w:r w:rsidDel="00557426">
          <w:rPr>
            <w:rFonts w:hint="eastAsia"/>
            <w:lang w:eastAsia="zh-Hans"/>
          </w:rPr>
          <w:delText>院校的</w:delText>
        </w:r>
        <w:r w:rsidDel="00557426">
          <w:rPr>
            <w:lang w:eastAsia="zh-CN"/>
          </w:rPr>
          <w:delText>6090</w:delText>
        </w:r>
        <w:r w:rsidDel="00557426">
          <w:rPr>
            <w:rFonts w:hint="eastAsia"/>
            <w:lang w:eastAsia="zh-Hans"/>
          </w:rPr>
          <w:delText>名高职院校在校生作为被试。通过数据清洗，</w:delText>
        </w:r>
        <w:r w:rsidDel="00557426">
          <w:rPr>
            <w:lang w:eastAsia="zh-CN"/>
          </w:rPr>
          <w:delText>最终获得</w:delText>
        </w:r>
        <w:r w:rsidDel="00557426">
          <w:rPr>
            <w:lang w:eastAsia="zh-CN"/>
          </w:rPr>
          <w:delText>6030</w:delText>
        </w:r>
        <w:r w:rsidDel="00557426">
          <w:rPr>
            <w:lang w:eastAsia="zh-CN"/>
          </w:rPr>
          <w:delText>份有效样本</w:delText>
        </w:r>
        <w:r w:rsidDel="00557426">
          <w:rPr>
            <w:rFonts w:hint="eastAsia"/>
            <w:lang w:eastAsia="zh-Hans"/>
          </w:rPr>
          <w:delText>，随机平均分为六组进行实验。基于高职院校学生</w:delText>
        </w:r>
        <w:r w:rsidDel="00557426">
          <w:rPr>
            <w:lang w:eastAsia="zh-CN"/>
          </w:rPr>
          <w:delText>不同</w:delText>
        </w:r>
        <w:r w:rsidDel="00557426">
          <w:rPr>
            <w:rFonts w:hint="eastAsia"/>
            <w:lang w:eastAsia="zh-Hans"/>
          </w:rPr>
          <w:delText>性别、</w:delText>
        </w:r>
        <w:r w:rsidDel="00557426">
          <w:rPr>
            <w:lang w:eastAsia="zh-CN"/>
          </w:rPr>
          <w:delText>年级</w:delText>
        </w:r>
        <w:r w:rsidDel="00557426">
          <w:rPr>
            <w:rFonts w:hint="eastAsia"/>
            <w:lang w:eastAsia="zh-Hans"/>
          </w:rPr>
          <w:delText>、区域等方面</w:delText>
        </w:r>
        <w:r w:rsidDel="00557426">
          <w:rPr>
            <w:lang w:eastAsia="zh-CN"/>
          </w:rPr>
          <w:delText>的差异</w:delText>
        </w:r>
        <w:r w:rsidDel="00557426">
          <w:rPr>
            <w:rFonts w:hint="eastAsia"/>
            <w:lang w:eastAsia="zh-Hans"/>
          </w:rPr>
          <w:delText>性</w:delText>
        </w:r>
        <w:r w:rsidDel="00557426">
          <w:rPr>
            <w:lang w:eastAsia="zh-CN"/>
          </w:rPr>
          <w:delText>，</w:delText>
        </w:r>
        <w:r w:rsidDel="00557426">
          <w:rPr>
            <w:rFonts w:hint="eastAsia"/>
            <w:lang w:eastAsia="zh-Hans"/>
          </w:rPr>
          <w:delText>样本总体上</w:delText>
        </w:r>
        <w:r w:rsidDel="00557426">
          <w:rPr>
            <w:lang w:eastAsia="zh-CN"/>
          </w:rPr>
          <w:delText>具有较好的代表性</w:delText>
        </w:r>
        <w:r w:rsidDel="00557426">
          <w:rPr>
            <w:rFonts w:hint="eastAsia"/>
            <w:lang w:eastAsia="zh-Hans"/>
          </w:rPr>
          <w:delText>（被试背景资料见表</w:delText>
        </w:r>
        <w:r w:rsidDel="00557426">
          <w:rPr>
            <w:lang w:eastAsia="zh-Hans"/>
          </w:rPr>
          <w:delText>1</w:delText>
        </w:r>
        <w:r w:rsidDel="00557426">
          <w:rPr>
            <w:rFonts w:hint="eastAsia"/>
            <w:lang w:eastAsia="zh-Hans"/>
          </w:rPr>
          <w:delText>）</w:delText>
        </w:r>
        <w:r w:rsidDel="00557426">
          <w:rPr>
            <w:lang w:eastAsia="zh-CN"/>
          </w:rPr>
          <w:delText>。</w:delText>
        </w:r>
      </w:del>
    </w:p>
    <w:p w14:paraId="14FA113A" w14:textId="1C0680B1" w:rsidR="006E1150" w:rsidRPr="006E1150" w:rsidDel="00F84EC5" w:rsidRDefault="005D3AE9">
      <w:pPr>
        <w:pStyle w:val="FirstParagraph"/>
        <w:ind w:firstLineChars="0" w:firstLine="0"/>
        <w:jc w:val="center"/>
        <w:rPr>
          <w:del w:id="352" w:author="ws952" w:date="2021-10-27T20:28:00Z"/>
          <w:b/>
          <w:bCs/>
          <w:lang w:eastAsia="zh-Hans"/>
          <w:rPrChange w:id="353" w:author="lovingpulu" w:date="2021-10-06T15:37:00Z">
            <w:rPr>
              <w:del w:id="354" w:author="ws952" w:date="2021-10-27T20:28:00Z"/>
              <w:lang w:eastAsia="zh-Hans"/>
            </w:rPr>
          </w:rPrChange>
        </w:rPr>
        <w:pPrChange w:id="355" w:author="lovingpulu" w:date="2021-10-06T15:37:00Z">
          <w:pPr>
            <w:pStyle w:val="FirstParagraph"/>
            <w:ind w:firstLine="480"/>
          </w:pPr>
        </w:pPrChange>
      </w:pPr>
      <w:del w:id="356" w:author="ws952" w:date="2021-10-27T20:28:00Z">
        <w:r w:rsidDel="00F84EC5">
          <w:rPr>
            <w:rFonts w:hint="eastAsia"/>
            <w:b/>
            <w:bCs/>
            <w:lang w:eastAsia="zh-Hans"/>
            <w:rPrChange w:id="357" w:author="lovingpulu" w:date="2021-10-06T15:37:00Z">
              <w:rPr>
                <w:rFonts w:hint="eastAsia"/>
                <w:lang w:eastAsia="zh-Hans"/>
              </w:rPr>
            </w:rPrChange>
          </w:rPr>
          <w:delText>表</w:delText>
        </w:r>
        <w:r w:rsidDel="00F84EC5">
          <w:rPr>
            <w:b/>
            <w:bCs/>
            <w:lang w:eastAsia="zh-Hans"/>
            <w:rPrChange w:id="358" w:author="lovingpulu" w:date="2021-10-06T15:37:00Z">
              <w:rPr>
                <w:lang w:eastAsia="zh-Hans"/>
              </w:rPr>
            </w:rPrChange>
          </w:rPr>
          <w:delText xml:space="preserve">1  </w:delText>
        </w:r>
        <w:r w:rsidDel="00F84EC5">
          <w:rPr>
            <w:rFonts w:hint="eastAsia"/>
            <w:b/>
            <w:bCs/>
            <w:lang w:eastAsia="zh-Hans"/>
            <w:rPrChange w:id="359" w:author="lovingpulu" w:date="2021-10-06T15:37:00Z">
              <w:rPr>
                <w:rFonts w:hint="eastAsia"/>
                <w:lang w:eastAsia="zh-Hans"/>
              </w:rPr>
            </w:rPrChange>
          </w:rPr>
          <w:delText>被试背景资料</w:delText>
        </w:r>
      </w:del>
    </w:p>
    <w:tbl>
      <w:tblPr>
        <w:tblStyle w:val="TableGrid"/>
        <w:tblW w:w="0" w:type="auto"/>
        <w:jc w:val="center"/>
        <w:tblLook w:val="04A0" w:firstRow="1" w:lastRow="0" w:firstColumn="1" w:lastColumn="0" w:noHBand="0" w:noVBand="1"/>
        <w:tblPrChange w:id="360" w:author="lovingpulu" w:date="2021-10-06T15:37:00Z">
          <w:tblPr>
            <w:tblStyle w:val="TableGrid"/>
            <w:tblW w:w="0" w:type="auto"/>
            <w:tblLook w:val="04A0" w:firstRow="1" w:lastRow="0" w:firstColumn="1" w:lastColumn="0" w:noHBand="0" w:noVBand="1"/>
          </w:tblPr>
        </w:tblPrChange>
      </w:tblPr>
      <w:tblGrid>
        <w:gridCol w:w="2394"/>
        <w:gridCol w:w="2394"/>
        <w:gridCol w:w="2394"/>
        <w:gridCol w:w="2394"/>
        <w:tblGridChange w:id="361">
          <w:tblGrid>
            <w:gridCol w:w="2394"/>
            <w:gridCol w:w="2394"/>
            <w:gridCol w:w="2394"/>
            <w:gridCol w:w="2394"/>
          </w:tblGrid>
        </w:tblGridChange>
      </w:tblGrid>
      <w:tr w:rsidR="006E1150" w:rsidDel="00F84EC5" w14:paraId="5C7FB44C" w14:textId="0166D768" w:rsidTr="006E1150">
        <w:trPr>
          <w:jc w:val="center"/>
          <w:del w:id="362" w:author="ws952" w:date="2021-10-27T20:28:00Z"/>
        </w:trPr>
        <w:tc>
          <w:tcPr>
            <w:tcW w:w="2394" w:type="dxa"/>
            <w:tcPrChange w:id="363" w:author="lovingpulu" w:date="2021-10-06T15:37:00Z">
              <w:tcPr>
                <w:tcW w:w="2394" w:type="dxa"/>
              </w:tcPr>
            </w:tcPrChange>
          </w:tcPr>
          <w:p w14:paraId="5873AB65" w14:textId="17FC5EA8" w:rsidR="006E1150" w:rsidDel="00F84EC5" w:rsidRDefault="005D3AE9">
            <w:pPr>
              <w:pStyle w:val="FirstParagraph"/>
              <w:ind w:firstLineChars="0" w:firstLine="0"/>
              <w:jc w:val="center"/>
              <w:rPr>
                <w:del w:id="364" w:author="ws952" w:date="2021-10-27T20:28:00Z"/>
                <w:lang w:eastAsia="zh-Hans"/>
              </w:rPr>
              <w:pPrChange w:id="365" w:author="lovingpulu" w:date="2021-10-06T15:37:00Z">
                <w:pPr>
                  <w:pStyle w:val="FirstParagraph"/>
                </w:pPr>
              </w:pPrChange>
            </w:pPr>
            <w:del w:id="366" w:author="ws952" w:date="2021-10-27T20:28:00Z">
              <w:r w:rsidDel="00F84EC5">
                <w:rPr>
                  <w:rFonts w:hint="eastAsia"/>
                  <w:lang w:eastAsia="zh-Hans"/>
                </w:rPr>
                <w:delText>变量</w:delText>
              </w:r>
            </w:del>
          </w:p>
        </w:tc>
        <w:tc>
          <w:tcPr>
            <w:tcW w:w="2394" w:type="dxa"/>
            <w:tcPrChange w:id="367" w:author="lovingpulu" w:date="2021-10-06T15:37:00Z">
              <w:tcPr>
                <w:tcW w:w="2394" w:type="dxa"/>
              </w:tcPr>
            </w:tcPrChange>
          </w:tcPr>
          <w:p w14:paraId="68832CE9" w14:textId="63CA8B90" w:rsidR="006E1150" w:rsidDel="00F84EC5" w:rsidRDefault="005D3AE9">
            <w:pPr>
              <w:pStyle w:val="FirstParagraph"/>
              <w:ind w:firstLineChars="0" w:firstLine="0"/>
              <w:jc w:val="center"/>
              <w:rPr>
                <w:del w:id="368" w:author="ws952" w:date="2021-10-27T20:28:00Z"/>
                <w:lang w:eastAsia="zh-Hans"/>
              </w:rPr>
              <w:pPrChange w:id="369" w:author="lovingpulu" w:date="2021-10-06T15:37:00Z">
                <w:pPr>
                  <w:pStyle w:val="FirstParagraph"/>
                </w:pPr>
              </w:pPrChange>
            </w:pPr>
            <w:del w:id="370" w:author="ws952" w:date="2021-10-27T20:28:00Z">
              <w:r w:rsidDel="00F84EC5">
                <w:rPr>
                  <w:rFonts w:hint="eastAsia"/>
                  <w:lang w:eastAsia="zh-Hans"/>
                </w:rPr>
                <w:delText>类别</w:delText>
              </w:r>
            </w:del>
          </w:p>
        </w:tc>
        <w:tc>
          <w:tcPr>
            <w:tcW w:w="2394" w:type="dxa"/>
            <w:tcPrChange w:id="371" w:author="lovingpulu" w:date="2021-10-06T15:37:00Z">
              <w:tcPr>
                <w:tcW w:w="2394" w:type="dxa"/>
              </w:tcPr>
            </w:tcPrChange>
          </w:tcPr>
          <w:p w14:paraId="0B5EE414" w14:textId="2E6B965A" w:rsidR="006E1150" w:rsidDel="00F84EC5" w:rsidRDefault="005D3AE9">
            <w:pPr>
              <w:pStyle w:val="FirstParagraph"/>
              <w:ind w:firstLineChars="0" w:firstLine="0"/>
              <w:jc w:val="center"/>
              <w:rPr>
                <w:del w:id="372" w:author="ws952" w:date="2021-10-27T20:28:00Z"/>
                <w:lang w:eastAsia="zh-Hans"/>
              </w:rPr>
              <w:pPrChange w:id="373" w:author="lovingpulu" w:date="2021-10-06T15:37:00Z">
                <w:pPr>
                  <w:pStyle w:val="FirstParagraph"/>
                </w:pPr>
              </w:pPrChange>
            </w:pPr>
            <w:del w:id="374" w:author="ws952" w:date="2021-10-27T20:28:00Z">
              <w:r w:rsidDel="00F84EC5">
                <w:rPr>
                  <w:rFonts w:hint="eastAsia"/>
                  <w:lang w:eastAsia="zh-Hans"/>
                </w:rPr>
                <w:delText>有效样本数</w:delText>
              </w:r>
            </w:del>
          </w:p>
        </w:tc>
        <w:tc>
          <w:tcPr>
            <w:tcW w:w="2394" w:type="dxa"/>
            <w:tcPrChange w:id="375" w:author="lovingpulu" w:date="2021-10-06T15:37:00Z">
              <w:tcPr>
                <w:tcW w:w="2394" w:type="dxa"/>
              </w:tcPr>
            </w:tcPrChange>
          </w:tcPr>
          <w:p w14:paraId="5260894A" w14:textId="26E6DADB" w:rsidR="006E1150" w:rsidDel="00F84EC5" w:rsidRDefault="005D3AE9">
            <w:pPr>
              <w:pStyle w:val="FirstParagraph"/>
              <w:ind w:firstLineChars="0" w:firstLine="0"/>
              <w:jc w:val="center"/>
              <w:rPr>
                <w:del w:id="376" w:author="ws952" w:date="2021-10-27T20:28:00Z"/>
                <w:lang w:eastAsia="zh-Hans"/>
              </w:rPr>
              <w:pPrChange w:id="377" w:author="lovingpulu" w:date="2021-10-06T15:37:00Z">
                <w:pPr>
                  <w:pStyle w:val="FirstParagraph"/>
                </w:pPr>
              </w:pPrChange>
            </w:pPr>
            <w:del w:id="378" w:author="ws952" w:date="2021-10-27T20:28:00Z">
              <w:r w:rsidDel="00F84EC5">
                <w:rPr>
                  <w:rFonts w:hint="eastAsia"/>
                  <w:lang w:eastAsia="zh-Hans"/>
                </w:rPr>
                <w:delText>占比</w:delText>
              </w:r>
            </w:del>
          </w:p>
        </w:tc>
      </w:tr>
      <w:tr w:rsidR="006E1150" w:rsidDel="00F84EC5" w14:paraId="6632160D" w14:textId="3FED7E62" w:rsidTr="006E1150">
        <w:trPr>
          <w:jc w:val="center"/>
          <w:del w:id="379" w:author="ws952" w:date="2021-10-27T20:28:00Z"/>
        </w:trPr>
        <w:tc>
          <w:tcPr>
            <w:tcW w:w="2394" w:type="dxa"/>
            <w:vMerge w:val="restart"/>
            <w:tcPrChange w:id="380" w:author="lovingpulu" w:date="2021-10-06T15:37:00Z">
              <w:tcPr>
                <w:tcW w:w="2394" w:type="dxa"/>
                <w:vMerge w:val="restart"/>
              </w:tcPr>
            </w:tcPrChange>
          </w:tcPr>
          <w:p w14:paraId="2A34AE56" w14:textId="182598B6" w:rsidR="006E1150" w:rsidDel="00F84EC5" w:rsidRDefault="005D3AE9">
            <w:pPr>
              <w:pStyle w:val="FirstParagraph"/>
              <w:ind w:firstLineChars="0" w:firstLine="0"/>
              <w:jc w:val="center"/>
              <w:rPr>
                <w:del w:id="381" w:author="ws952" w:date="2021-10-27T20:28:00Z"/>
                <w:lang w:eastAsia="zh-Hans"/>
              </w:rPr>
              <w:pPrChange w:id="382" w:author="lovingpulu" w:date="2021-10-06T15:37:00Z">
                <w:pPr>
                  <w:pStyle w:val="FirstParagraph"/>
                </w:pPr>
              </w:pPrChange>
            </w:pPr>
            <w:del w:id="383" w:author="ws952" w:date="2021-10-27T20:28:00Z">
              <w:r w:rsidDel="00F84EC5">
                <w:rPr>
                  <w:rFonts w:hint="eastAsia"/>
                  <w:lang w:eastAsia="zh-Hans"/>
                </w:rPr>
                <w:delText>性别</w:delText>
              </w:r>
            </w:del>
          </w:p>
        </w:tc>
        <w:tc>
          <w:tcPr>
            <w:tcW w:w="2394" w:type="dxa"/>
            <w:tcPrChange w:id="384" w:author="lovingpulu" w:date="2021-10-06T15:37:00Z">
              <w:tcPr>
                <w:tcW w:w="2394" w:type="dxa"/>
              </w:tcPr>
            </w:tcPrChange>
          </w:tcPr>
          <w:p w14:paraId="4210F435" w14:textId="079797AB" w:rsidR="006E1150" w:rsidDel="00F84EC5" w:rsidRDefault="005D3AE9">
            <w:pPr>
              <w:pStyle w:val="FirstParagraph"/>
              <w:ind w:firstLineChars="0" w:firstLine="0"/>
              <w:jc w:val="center"/>
              <w:rPr>
                <w:del w:id="385" w:author="ws952" w:date="2021-10-27T20:28:00Z"/>
                <w:lang w:eastAsia="zh-Hans"/>
              </w:rPr>
              <w:pPrChange w:id="386" w:author="lovingpulu" w:date="2021-10-06T15:37:00Z">
                <w:pPr>
                  <w:pStyle w:val="FirstParagraph"/>
                </w:pPr>
              </w:pPrChange>
            </w:pPr>
            <w:del w:id="387" w:author="ws952" w:date="2021-10-27T20:28:00Z">
              <w:r w:rsidDel="00F84EC5">
                <w:rPr>
                  <w:rFonts w:hint="eastAsia"/>
                  <w:lang w:eastAsia="zh-Hans"/>
                </w:rPr>
                <w:delText>男</w:delText>
              </w:r>
            </w:del>
          </w:p>
        </w:tc>
        <w:tc>
          <w:tcPr>
            <w:tcW w:w="2394" w:type="dxa"/>
            <w:tcPrChange w:id="388" w:author="lovingpulu" w:date="2021-10-06T15:37:00Z">
              <w:tcPr>
                <w:tcW w:w="2394" w:type="dxa"/>
              </w:tcPr>
            </w:tcPrChange>
          </w:tcPr>
          <w:p w14:paraId="1F755C5D" w14:textId="5DA23530" w:rsidR="006E1150" w:rsidDel="00F84EC5" w:rsidRDefault="006E1150">
            <w:pPr>
              <w:pStyle w:val="FirstParagraph"/>
              <w:ind w:firstLine="480"/>
              <w:jc w:val="center"/>
              <w:rPr>
                <w:del w:id="389" w:author="ws952" w:date="2021-10-27T20:28:00Z"/>
                <w:lang w:eastAsia="zh-CN"/>
              </w:rPr>
              <w:pPrChange w:id="390" w:author="lovingpulu" w:date="2021-10-06T15:37:00Z">
                <w:pPr>
                  <w:pStyle w:val="FirstParagraph"/>
                </w:pPr>
              </w:pPrChange>
            </w:pPr>
          </w:p>
        </w:tc>
        <w:tc>
          <w:tcPr>
            <w:tcW w:w="2394" w:type="dxa"/>
            <w:tcPrChange w:id="391" w:author="lovingpulu" w:date="2021-10-06T15:37:00Z">
              <w:tcPr>
                <w:tcW w:w="2394" w:type="dxa"/>
              </w:tcPr>
            </w:tcPrChange>
          </w:tcPr>
          <w:p w14:paraId="74651DB8" w14:textId="32DF69E0" w:rsidR="006E1150" w:rsidDel="00F84EC5" w:rsidRDefault="006E1150">
            <w:pPr>
              <w:pStyle w:val="FirstParagraph"/>
              <w:ind w:firstLine="480"/>
              <w:jc w:val="center"/>
              <w:rPr>
                <w:del w:id="392" w:author="ws952" w:date="2021-10-27T20:28:00Z"/>
                <w:lang w:eastAsia="zh-CN"/>
              </w:rPr>
              <w:pPrChange w:id="393" w:author="lovingpulu" w:date="2021-10-06T15:37:00Z">
                <w:pPr>
                  <w:pStyle w:val="FirstParagraph"/>
                </w:pPr>
              </w:pPrChange>
            </w:pPr>
          </w:p>
        </w:tc>
      </w:tr>
      <w:tr w:rsidR="006E1150" w:rsidDel="00F84EC5" w14:paraId="492CAAF8" w14:textId="427B28DB" w:rsidTr="006E1150">
        <w:trPr>
          <w:jc w:val="center"/>
          <w:del w:id="394" w:author="ws952" w:date="2021-10-27T20:28:00Z"/>
        </w:trPr>
        <w:tc>
          <w:tcPr>
            <w:tcW w:w="2394" w:type="dxa"/>
            <w:vMerge/>
            <w:tcPrChange w:id="395" w:author="lovingpulu" w:date="2021-10-06T15:37:00Z">
              <w:tcPr>
                <w:tcW w:w="2394" w:type="dxa"/>
                <w:vMerge/>
              </w:tcPr>
            </w:tcPrChange>
          </w:tcPr>
          <w:p w14:paraId="2A84D474" w14:textId="15163E6F" w:rsidR="006E1150" w:rsidDel="00F84EC5" w:rsidRDefault="006E1150">
            <w:pPr>
              <w:pStyle w:val="FirstParagraph"/>
              <w:ind w:firstLine="480"/>
              <w:jc w:val="center"/>
              <w:rPr>
                <w:del w:id="396" w:author="ws952" w:date="2021-10-27T20:28:00Z"/>
                <w:lang w:eastAsia="zh-CN"/>
              </w:rPr>
              <w:pPrChange w:id="397" w:author="lovingpulu" w:date="2021-10-06T15:37:00Z">
                <w:pPr>
                  <w:pStyle w:val="FirstParagraph"/>
                </w:pPr>
              </w:pPrChange>
            </w:pPr>
          </w:p>
        </w:tc>
        <w:tc>
          <w:tcPr>
            <w:tcW w:w="2394" w:type="dxa"/>
            <w:tcPrChange w:id="398" w:author="lovingpulu" w:date="2021-10-06T15:37:00Z">
              <w:tcPr>
                <w:tcW w:w="2394" w:type="dxa"/>
              </w:tcPr>
            </w:tcPrChange>
          </w:tcPr>
          <w:p w14:paraId="44D736EA" w14:textId="0EDE746B" w:rsidR="006E1150" w:rsidDel="00F84EC5" w:rsidRDefault="005D3AE9">
            <w:pPr>
              <w:pStyle w:val="FirstParagraph"/>
              <w:ind w:firstLineChars="0" w:firstLine="0"/>
              <w:jc w:val="center"/>
              <w:rPr>
                <w:del w:id="399" w:author="ws952" w:date="2021-10-27T20:28:00Z"/>
                <w:lang w:eastAsia="zh-Hans"/>
              </w:rPr>
              <w:pPrChange w:id="400" w:author="lovingpulu" w:date="2021-10-06T15:37:00Z">
                <w:pPr>
                  <w:pStyle w:val="FirstParagraph"/>
                </w:pPr>
              </w:pPrChange>
            </w:pPr>
            <w:del w:id="401" w:author="ws952" w:date="2021-10-27T20:28:00Z">
              <w:r w:rsidDel="00F84EC5">
                <w:rPr>
                  <w:rFonts w:hint="eastAsia"/>
                  <w:lang w:eastAsia="zh-Hans"/>
                </w:rPr>
                <w:delText>女</w:delText>
              </w:r>
            </w:del>
          </w:p>
        </w:tc>
        <w:tc>
          <w:tcPr>
            <w:tcW w:w="2394" w:type="dxa"/>
            <w:tcPrChange w:id="402" w:author="lovingpulu" w:date="2021-10-06T15:37:00Z">
              <w:tcPr>
                <w:tcW w:w="2394" w:type="dxa"/>
              </w:tcPr>
            </w:tcPrChange>
          </w:tcPr>
          <w:p w14:paraId="0F628182" w14:textId="0724F2C8" w:rsidR="006E1150" w:rsidDel="00F84EC5" w:rsidRDefault="006E1150">
            <w:pPr>
              <w:pStyle w:val="FirstParagraph"/>
              <w:ind w:firstLine="480"/>
              <w:jc w:val="center"/>
              <w:rPr>
                <w:del w:id="403" w:author="ws952" w:date="2021-10-27T20:28:00Z"/>
                <w:lang w:eastAsia="zh-CN"/>
              </w:rPr>
              <w:pPrChange w:id="404" w:author="lovingpulu" w:date="2021-10-06T15:37:00Z">
                <w:pPr>
                  <w:pStyle w:val="FirstParagraph"/>
                </w:pPr>
              </w:pPrChange>
            </w:pPr>
          </w:p>
        </w:tc>
        <w:tc>
          <w:tcPr>
            <w:tcW w:w="2394" w:type="dxa"/>
            <w:tcPrChange w:id="405" w:author="lovingpulu" w:date="2021-10-06T15:37:00Z">
              <w:tcPr>
                <w:tcW w:w="2394" w:type="dxa"/>
              </w:tcPr>
            </w:tcPrChange>
          </w:tcPr>
          <w:p w14:paraId="510F0B2D" w14:textId="2F82A831" w:rsidR="006E1150" w:rsidDel="00F84EC5" w:rsidRDefault="006E1150">
            <w:pPr>
              <w:pStyle w:val="FirstParagraph"/>
              <w:ind w:firstLine="480"/>
              <w:jc w:val="center"/>
              <w:rPr>
                <w:del w:id="406" w:author="ws952" w:date="2021-10-27T20:28:00Z"/>
                <w:lang w:eastAsia="zh-CN"/>
              </w:rPr>
              <w:pPrChange w:id="407" w:author="lovingpulu" w:date="2021-10-06T15:37:00Z">
                <w:pPr>
                  <w:pStyle w:val="FirstParagraph"/>
                </w:pPr>
              </w:pPrChange>
            </w:pPr>
          </w:p>
        </w:tc>
      </w:tr>
      <w:tr w:rsidR="006E1150" w:rsidDel="00F84EC5" w14:paraId="76C02BBD" w14:textId="3D1E3516" w:rsidTr="006E1150">
        <w:trPr>
          <w:jc w:val="center"/>
          <w:del w:id="408" w:author="ws952" w:date="2021-10-27T20:28:00Z"/>
        </w:trPr>
        <w:tc>
          <w:tcPr>
            <w:tcW w:w="2394" w:type="dxa"/>
            <w:vMerge w:val="restart"/>
            <w:tcPrChange w:id="409" w:author="lovingpulu" w:date="2021-10-06T15:37:00Z">
              <w:tcPr>
                <w:tcW w:w="2394" w:type="dxa"/>
                <w:vMerge w:val="restart"/>
              </w:tcPr>
            </w:tcPrChange>
          </w:tcPr>
          <w:p w14:paraId="51A7BBF7" w14:textId="39E23B22" w:rsidR="006E1150" w:rsidDel="00F84EC5" w:rsidRDefault="005D3AE9">
            <w:pPr>
              <w:pStyle w:val="FirstParagraph"/>
              <w:ind w:firstLineChars="0" w:firstLine="0"/>
              <w:jc w:val="center"/>
              <w:rPr>
                <w:del w:id="410" w:author="ws952" w:date="2021-10-27T20:28:00Z"/>
                <w:lang w:eastAsia="zh-Hans"/>
              </w:rPr>
              <w:pPrChange w:id="411" w:author="lovingpulu" w:date="2021-10-06T15:37:00Z">
                <w:pPr>
                  <w:pStyle w:val="FirstParagraph"/>
                </w:pPr>
              </w:pPrChange>
            </w:pPr>
            <w:del w:id="412" w:author="ws952" w:date="2021-10-27T20:28:00Z">
              <w:r w:rsidDel="00F84EC5">
                <w:rPr>
                  <w:rFonts w:hint="eastAsia"/>
                  <w:lang w:eastAsia="zh-Hans"/>
                </w:rPr>
                <w:delText>年级</w:delText>
              </w:r>
            </w:del>
          </w:p>
        </w:tc>
        <w:tc>
          <w:tcPr>
            <w:tcW w:w="2394" w:type="dxa"/>
            <w:tcPrChange w:id="413" w:author="lovingpulu" w:date="2021-10-06T15:37:00Z">
              <w:tcPr>
                <w:tcW w:w="2394" w:type="dxa"/>
              </w:tcPr>
            </w:tcPrChange>
          </w:tcPr>
          <w:p w14:paraId="2AE2E4B3" w14:textId="14E2E6F0" w:rsidR="006E1150" w:rsidDel="00F84EC5" w:rsidRDefault="005D3AE9">
            <w:pPr>
              <w:pStyle w:val="FirstParagraph"/>
              <w:ind w:firstLineChars="0" w:firstLine="0"/>
              <w:jc w:val="center"/>
              <w:rPr>
                <w:del w:id="414" w:author="ws952" w:date="2021-10-27T20:28:00Z"/>
                <w:lang w:eastAsia="zh-Hans"/>
              </w:rPr>
              <w:pPrChange w:id="415" w:author="lovingpulu" w:date="2021-10-06T15:37:00Z">
                <w:pPr>
                  <w:pStyle w:val="FirstParagraph"/>
                </w:pPr>
              </w:pPrChange>
            </w:pPr>
            <w:del w:id="416" w:author="ws952" w:date="2021-10-27T20:28:00Z">
              <w:r w:rsidDel="00F84EC5">
                <w:rPr>
                  <w:rFonts w:hint="eastAsia"/>
                  <w:lang w:eastAsia="zh-Hans"/>
                </w:rPr>
                <w:delText>一年级</w:delText>
              </w:r>
            </w:del>
          </w:p>
        </w:tc>
        <w:tc>
          <w:tcPr>
            <w:tcW w:w="2394" w:type="dxa"/>
            <w:tcPrChange w:id="417" w:author="lovingpulu" w:date="2021-10-06T15:37:00Z">
              <w:tcPr>
                <w:tcW w:w="2394" w:type="dxa"/>
              </w:tcPr>
            </w:tcPrChange>
          </w:tcPr>
          <w:p w14:paraId="5D6C6511" w14:textId="5FC236CA" w:rsidR="006E1150" w:rsidDel="00F84EC5" w:rsidRDefault="006E1150">
            <w:pPr>
              <w:pStyle w:val="FirstParagraph"/>
              <w:ind w:firstLine="480"/>
              <w:jc w:val="center"/>
              <w:rPr>
                <w:del w:id="418" w:author="ws952" w:date="2021-10-27T20:28:00Z"/>
                <w:lang w:eastAsia="zh-CN"/>
              </w:rPr>
              <w:pPrChange w:id="419" w:author="lovingpulu" w:date="2021-10-06T15:37:00Z">
                <w:pPr>
                  <w:pStyle w:val="FirstParagraph"/>
                </w:pPr>
              </w:pPrChange>
            </w:pPr>
          </w:p>
        </w:tc>
        <w:tc>
          <w:tcPr>
            <w:tcW w:w="2394" w:type="dxa"/>
            <w:tcPrChange w:id="420" w:author="lovingpulu" w:date="2021-10-06T15:37:00Z">
              <w:tcPr>
                <w:tcW w:w="2394" w:type="dxa"/>
              </w:tcPr>
            </w:tcPrChange>
          </w:tcPr>
          <w:p w14:paraId="226E264D" w14:textId="38BCC6AA" w:rsidR="006E1150" w:rsidDel="00F84EC5" w:rsidRDefault="006E1150">
            <w:pPr>
              <w:pStyle w:val="FirstParagraph"/>
              <w:ind w:firstLine="480"/>
              <w:jc w:val="center"/>
              <w:rPr>
                <w:del w:id="421" w:author="ws952" w:date="2021-10-27T20:28:00Z"/>
                <w:lang w:eastAsia="zh-CN"/>
              </w:rPr>
              <w:pPrChange w:id="422" w:author="lovingpulu" w:date="2021-10-06T15:37:00Z">
                <w:pPr>
                  <w:pStyle w:val="FirstParagraph"/>
                </w:pPr>
              </w:pPrChange>
            </w:pPr>
          </w:p>
        </w:tc>
      </w:tr>
      <w:tr w:rsidR="006E1150" w:rsidDel="00F84EC5" w14:paraId="382FF759" w14:textId="6F076664" w:rsidTr="006E1150">
        <w:trPr>
          <w:jc w:val="center"/>
          <w:del w:id="423" w:author="ws952" w:date="2021-10-27T20:28:00Z"/>
        </w:trPr>
        <w:tc>
          <w:tcPr>
            <w:tcW w:w="2394" w:type="dxa"/>
            <w:vMerge/>
            <w:tcPrChange w:id="424" w:author="lovingpulu" w:date="2021-10-06T15:37:00Z">
              <w:tcPr>
                <w:tcW w:w="2394" w:type="dxa"/>
                <w:vMerge/>
              </w:tcPr>
            </w:tcPrChange>
          </w:tcPr>
          <w:p w14:paraId="455AF4B6" w14:textId="4AE751DA" w:rsidR="006E1150" w:rsidDel="00F84EC5" w:rsidRDefault="006E1150">
            <w:pPr>
              <w:pStyle w:val="FirstParagraph"/>
              <w:ind w:firstLine="480"/>
              <w:jc w:val="center"/>
              <w:rPr>
                <w:del w:id="425" w:author="ws952" w:date="2021-10-27T20:28:00Z"/>
                <w:lang w:eastAsia="zh-CN"/>
              </w:rPr>
              <w:pPrChange w:id="426" w:author="lovingpulu" w:date="2021-10-06T15:37:00Z">
                <w:pPr>
                  <w:pStyle w:val="FirstParagraph"/>
                </w:pPr>
              </w:pPrChange>
            </w:pPr>
          </w:p>
        </w:tc>
        <w:tc>
          <w:tcPr>
            <w:tcW w:w="2394" w:type="dxa"/>
            <w:tcPrChange w:id="427" w:author="lovingpulu" w:date="2021-10-06T15:37:00Z">
              <w:tcPr>
                <w:tcW w:w="2394" w:type="dxa"/>
              </w:tcPr>
            </w:tcPrChange>
          </w:tcPr>
          <w:p w14:paraId="4D6AB81E" w14:textId="4156B9BA" w:rsidR="006E1150" w:rsidDel="00F84EC5" w:rsidRDefault="005D3AE9">
            <w:pPr>
              <w:pStyle w:val="FirstParagraph"/>
              <w:ind w:firstLineChars="0" w:firstLine="0"/>
              <w:jc w:val="center"/>
              <w:rPr>
                <w:del w:id="428" w:author="ws952" w:date="2021-10-27T20:28:00Z"/>
                <w:lang w:eastAsia="zh-Hans"/>
              </w:rPr>
              <w:pPrChange w:id="429" w:author="lovingpulu" w:date="2021-10-06T15:37:00Z">
                <w:pPr>
                  <w:pStyle w:val="FirstParagraph"/>
                </w:pPr>
              </w:pPrChange>
            </w:pPr>
            <w:del w:id="430" w:author="ws952" w:date="2021-10-27T20:28:00Z">
              <w:r w:rsidDel="00F84EC5">
                <w:rPr>
                  <w:rFonts w:hint="eastAsia"/>
                  <w:lang w:eastAsia="zh-Hans"/>
                </w:rPr>
                <w:delText>二年级</w:delText>
              </w:r>
            </w:del>
          </w:p>
        </w:tc>
        <w:tc>
          <w:tcPr>
            <w:tcW w:w="2394" w:type="dxa"/>
            <w:tcPrChange w:id="431" w:author="lovingpulu" w:date="2021-10-06T15:37:00Z">
              <w:tcPr>
                <w:tcW w:w="2394" w:type="dxa"/>
              </w:tcPr>
            </w:tcPrChange>
          </w:tcPr>
          <w:p w14:paraId="1226341D" w14:textId="371FECFD" w:rsidR="006E1150" w:rsidDel="00F84EC5" w:rsidRDefault="006E1150">
            <w:pPr>
              <w:pStyle w:val="FirstParagraph"/>
              <w:ind w:firstLine="480"/>
              <w:jc w:val="center"/>
              <w:rPr>
                <w:del w:id="432" w:author="ws952" w:date="2021-10-27T20:28:00Z"/>
                <w:lang w:eastAsia="zh-CN"/>
              </w:rPr>
              <w:pPrChange w:id="433" w:author="lovingpulu" w:date="2021-10-06T15:37:00Z">
                <w:pPr>
                  <w:pStyle w:val="FirstParagraph"/>
                </w:pPr>
              </w:pPrChange>
            </w:pPr>
          </w:p>
        </w:tc>
        <w:tc>
          <w:tcPr>
            <w:tcW w:w="2394" w:type="dxa"/>
            <w:tcPrChange w:id="434" w:author="lovingpulu" w:date="2021-10-06T15:37:00Z">
              <w:tcPr>
                <w:tcW w:w="2394" w:type="dxa"/>
              </w:tcPr>
            </w:tcPrChange>
          </w:tcPr>
          <w:p w14:paraId="5EA9EE83" w14:textId="5ED36646" w:rsidR="006E1150" w:rsidDel="00F84EC5" w:rsidRDefault="006E1150">
            <w:pPr>
              <w:pStyle w:val="FirstParagraph"/>
              <w:ind w:firstLine="480"/>
              <w:jc w:val="center"/>
              <w:rPr>
                <w:del w:id="435" w:author="ws952" w:date="2021-10-27T20:28:00Z"/>
                <w:lang w:eastAsia="zh-CN"/>
              </w:rPr>
              <w:pPrChange w:id="436" w:author="lovingpulu" w:date="2021-10-06T15:37:00Z">
                <w:pPr>
                  <w:pStyle w:val="FirstParagraph"/>
                </w:pPr>
              </w:pPrChange>
            </w:pPr>
          </w:p>
        </w:tc>
      </w:tr>
      <w:tr w:rsidR="006E1150" w:rsidDel="00F84EC5" w14:paraId="755DE572" w14:textId="5B8515AB" w:rsidTr="006E1150">
        <w:trPr>
          <w:jc w:val="center"/>
          <w:del w:id="437" w:author="ws952" w:date="2021-10-27T20:28:00Z"/>
        </w:trPr>
        <w:tc>
          <w:tcPr>
            <w:tcW w:w="2394" w:type="dxa"/>
            <w:vMerge/>
            <w:tcPrChange w:id="438" w:author="lovingpulu" w:date="2021-10-06T15:37:00Z">
              <w:tcPr>
                <w:tcW w:w="2394" w:type="dxa"/>
                <w:vMerge/>
              </w:tcPr>
            </w:tcPrChange>
          </w:tcPr>
          <w:p w14:paraId="2330F06B" w14:textId="09EFF7CD" w:rsidR="006E1150" w:rsidDel="00F84EC5" w:rsidRDefault="006E1150">
            <w:pPr>
              <w:pStyle w:val="FirstParagraph"/>
              <w:ind w:firstLine="480"/>
              <w:jc w:val="center"/>
              <w:rPr>
                <w:del w:id="439" w:author="ws952" w:date="2021-10-27T20:28:00Z"/>
                <w:lang w:eastAsia="zh-CN"/>
              </w:rPr>
              <w:pPrChange w:id="440" w:author="lovingpulu" w:date="2021-10-06T15:37:00Z">
                <w:pPr>
                  <w:pStyle w:val="FirstParagraph"/>
                </w:pPr>
              </w:pPrChange>
            </w:pPr>
          </w:p>
        </w:tc>
        <w:tc>
          <w:tcPr>
            <w:tcW w:w="2394" w:type="dxa"/>
            <w:tcPrChange w:id="441" w:author="lovingpulu" w:date="2021-10-06T15:37:00Z">
              <w:tcPr>
                <w:tcW w:w="2394" w:type="dxa"/>
              </w:tcPr>
            </w:tcPrChange>
          </w:tcPr>
          <w:p w14:paraId="2783FF9B" w14:textId="2DCAB0DD" w:rsidR="006E1150" w:rsidDel="00F84EC5" w:rsidRDefault="005D3AE9">
            <w:pPr>
              <w:pStyle w:val="FirstParagraph"/>
              <w:ind w:firstLineChars="0" w:firstLine="0"/>
              <w:jc w:val="center"/>
              <w:rPr>
                <w:del w:id="442" w:author="ws952" w:date="2021-10-27T20:28:00Z"/>
                <w:lang w:eastAsia="zh-Hans"/>
              </w:rPr>
              <w:pPrChange w:id="443" w:author="lovingpulu" w:date="2021-10-06T15:37:00Z">
                <w:pPr>
                  <w:pStyle w:val="FirstParagraph"/>
                </w:pPr>
              </w:pPrChange>
            </w:pPr>
            <w:del w:id="444" w:author="ws952" w:date="2021-10-27T20:28:00Z">
              <w:r w:rsidDel="00F84EC5">
                <w:rPr>
                  <w:rFonts w:hint="eastAsia"/>
                  <w:lang w:eastAsia="zh-Hans"/>
                </w:rPr>
                <w:delText>三年级</w:delText>
              </w:r>
            </w:del>
          </w:p>
        </w:tc>
        <w:tc>
          <w:tcPr>
            <w:tcW w:w="2394" w:type="dxa"/>
            <w:tcPrChange w:id="445" w:author="lovingpulu" w:date="2021-10-06T15:37:00Z">
              <w:tcPr>
                <w:tcW w:w="2394" w:type="dxa"/>
              </w:tcPr>
            </w:tcPrChange>
          </w:tcPr>
          <w:p w14:paraId="0DF1A2C5" w14:textId="53EFC774" w:rsidR="006E1150" w:rsidDel="00F84EC5" w:rsidRDefault="006E1150">
            <w:pPr>
              <w:pStyle w:val="FirstParagraph"/>
              <w:ind w:firstLine="480"/>
              <w:jc w:val="center"/>
              <w:rPr>
                <w:del w:id="446" w:author="ws952" w:date="2021-10-27T20:28:00Z"/>
                <w:lang w:eastAsia="zh-CN"/>
              </w:rPr>
              <w:pPrChange w:id="447" w:author="lovingpulu" w:date="2021-10-06T15:37:00Z">
                <w:pPr>
                  <w:pStyle w:val="FirstParagraph"/>
                </w:pPr>
              </w:pPrChange>
            </w:pPr>
          </w:p>
        </w:tc>
        <w:tc>
          <w:tcPr>
            <w:tcW w:w="2394" w:type="dxa"/>
            <w:tcPrChange w:id="448" w:author="lovingpulu" w:date="2021-10-06T15:37:00Z">
              <w:tcPr>
                <w:tcW w:w="2394" w:type="dxa"/>
              </w:tcPr>
            </w:tcPrChange>
          </w:tcPr>
          <w:p w14:paraId="09FE21A8" w14:textId="30C39DAF" w:rsidR="006E1150" w:rsidDel="00F84EC5" w:rsidRDefault="006E1150">
            <w:pPr>
              <w:pStyle w:val="FirstParagraph"/>
              <w:ind w:firstLine="480"/>
              <w:jc w:val="center"/>
              <w:rPr>
                <w:del w:id="449" w:author="ws952" w:date="2021-10-27T20:28:00Z"/>
                <w:lang w:eastAsia="zh-CN"/>
              </w:rPr>
              <w:pPrChange w:id="450" w:author="lovingpulu" w:date="2021-10-06T15:37:00Z">
                <w:pPr>
                  <w:pStyle w:val="FirstParagraph"/>
                </w:pPr>
              </w:pPrChange>
            </w:pPr>
          </w:p>
        </w:tc>
      </w:tr>
      <w:tr w:rsidR="006E1150" w:rsidDel="00F84EC5" w14:paraId="7EA13283" w14:textId="41B60D6D" w:rsidTr="006E1150">
        <w:trPr>
          <w:jc w:val="center"/>
          <w:del w:id="451" w:author="ws952" w:date="2021-10-27T20:28:00Z"/>
        </w:trPr>
        <w:tc>
          <w:tcPr>
            <w:tcW w:w="2394" w:type="dxa"/>
            <w:vMerge w:val="restart"/>
            <w:tcPrChange w:id="452" w:author="lovingpulu" w:date="2021-10-06T15:37:00Z">
              <w:tcPr>
                <w:tcW w:w="2394" w:type="dxa"/>
                <w:vMerge w:val="restart"/>
              </w:tcPr>
            </w:tcPrChange>
          </w:tcPr>
          <w:p w14:paraId="2E384831" w14:textId="77A6E3F0" w:rsidR="006E1150" w:rsidDel="00F84EC5" w:rsidRDefault="005D3AE9">
            <w:pPr>
              <w:pStyle w:val="FirstParagraph"/>
              <w:ind w:firstLineChars="0" w:firstLine="0"/>
              <w:jc w:val="center"/>
              <w:rPr>
                <w:del w:id="453" w:author="ws952" w:date="2021-10-27T20:28:00Z"/>
                <w:lang w:eastAsia="zh-Hans"/>
              </w:rPr>
              <w:pPrChange w:id="454" w:author="lovingpulu" w:date="2021-10-06T15:37:00Z">
                <w:pPr>
                  <w:pStyle w:val="FirstParagraph"/>
                </w:pPr>
              </w:pPrChange>
            </w:pPr>
            <w:del w:id="455" w:author="ws952" w:date="2021-10-27T20:28:00Z">
              <w:r w:rsidDel="00F84EC5">
                <w:rPr>
                  <w:rFonts w:hint="eastAsia"/>
                  <w:lang w:eastAsia="zh-Hans"/>
                </w:rPr>
                <w:delText>区域</w:delText>
              </w:r>
            </w:del>
          </w:p>
        </w:tc>
        <w:tc>
          <w:tcPr>
            <w:tcW w:w="2394" w:type="dxa"/>
            <w:tcPrChange w:id="456" w:author="lovingpulu" w:date="2021-10-06T15:37:00Z">
              <w:tcPr>
                <w:tcW w:w="2394" w:type="dxa"/>
              </w:tcPr>
            </w:tcPrChange>
          </w:tcPr>
          <w:p w14:paraId="40364A5B" w14:textId="4423702D" w:rsidR="006E1150" w:rsidDel="00F84EC5" w:rsidRDefault="005D3AE9">
            <w:pPr>
              <w:pStyle w:val="FirstParagraph"/>
              <w:ind w:firstLineChars="0" w:firstLine="0"/>
              <w:jc w:val="center"/>
              <w:rPr>
                <w:del w:id="457" w:author="ws952" w:date="2021-10-27T20:28:00Z"/>
                <w:lang w:eastAsia="zh-Hans"/>
              </w:rPr>
              <w:pPrChange w:id="458" w:author="lovingpulu" w:date="2021-10-06T15:37:00Z">
                <w:pPr>
                  <w:pStyle w:val="FirstParagraph"/>
                </w:pPr>
              </w:pPrChange>
            </w:pPr>
            <w:del w:id="459" w:author="ws952" w:date="2021-10-27T20:28:00Z">
              <w:r w:rsidDel="00F84EC5">
                <w:rPr>
                  <w:rFonts w:hint="eastAsia"/>
                  <w:lang w:eastAsia="zh-Hans"/>
                </w:rPr>
                <w:delText>东部</w:delText>
              </w:r>
            </w:del>
          </w:p>
        </w:tc>
        <w:tc>
          <w:tcPr>
            <w:tcW w:w="2394" w:type="dxa"/>
            <w:tcPrChange w:id="460" w:author="lovingpulu" w:date="2021-10-06T15:37:00Z">
              <w:tcPr>
                <w:tcW w:w="2394" w:type="dxa"/>
              </w:tcPr>
            </w:tcPrChange>
          </w:tcPr>
          <w:p w14:paraId="7DCF54A1" w14:textId="1E93554D" w:rsidR="006E1150" w:rsidDel="00F84EC5" w:rsidRDefault="006E1150">
            <w:pPr>
              <w:pStyle w:val="FirstParagraph"/>
              <w:ind w:firstLine="480"/>
              <w:jc w:val="center"/>
              <w:rPr>
                <w:del w:id="461" w:author="ws952" w:date="2021-10-27T20:28:00Z"/>
                <w:lang w:eastAsia="zh-CN"/>
              </w:rPr>
              <w:pPrChange w:id="462" w:author="lovingpulu" w:date="2021-10-06T15:37:00Z">
                <w:pPr>
                  <w:pStyle w:val="FirstParagraph"/>
                </w:pPr>
              </w:pPrChange>
            </w:pPr>
          </w:p>
        </w:tc>
        <w:tc>
          <w:tcPr>
            <w:tcW w:w="2394" w:type="dxa"/>
            <w:tcPrChange w:id="463" w:author="lovingpulu" w:date="2021-10-06T15:37:00Z">
              <w:tcPr>
                <w:tcW w:w="2394" w:type="dxa"/>
              </w:tcPr>
            </w:tcPrChange>
          </w:tcPr>
          <w:p w14:paraId="15EEA0F2" w14:textId="153C347B" w:rsidR="006E1150" w:rsidDel="00F84EC5" w:rsidRDefault="006E1150">
            <w:pPr>
              <w:pStyle w:val="FirstParagraph"/>
              <w:ind w:firstLine="480"/>
              <w:jc w:val="center"/>
              <w:rPr>
                <w:del w:id="464" w:author="ws952" w:date="2021-10-27T20:28:00Z"/>
                <w:lang w:eastAsia="zh-CN"/>
              </w:rPr>
              <w:pPrChange w:id="465" w:author="lovingpulu" w:date="2021-10-06T15:37:00Z">
                <w:pPr>
                  <w:pStyle w:val="FirstParagraph"/>
                </w:pPr>
              </w:pPrChange>
            </w:pPr>
          </w:p>
        </w:tc>
      </w:tr>
      <w:tr w:rsidR="006E1150" w:rsidDel="00F84EC5" w14:paraId="103EA8B8" w14:textId="20DA9622" w:rsidTr="006E1150">
        <w:trPr>
          <w:jc w:val="center"/>
          <w:del w:id="466" w:author="ws952" w:date="2021-10-27T20:28:00Z"/>
        </w:trPr>
        <w:tc>
          <w:tcPr>
            <w:tcW w:w="2394" w:type="dxa"/>
            <w:vMerge/>
            <w:tcPrChange w:id="467" w:author="lovingpulu" w:date="2021-10-06T15:37:00Z">
              <w:tcPr>
                <w:tcW w:w="2394" w:type="dxa"/>
                <w:vMerge/>
              </w:tcPr>
            </w:tcPrChange>
          </w:tcPr>
          <w:p w14:paraId="091BBA30" w14:textId="002DF807" w:rsidR="006E1150" w:rsidDel="00F84EC5" w:rsidRDefault="006E1150">
            <w:pPr>
              <w:pStyle w:val="FirstParagraph"/>
              <w:ind w:firstLine="480"/>
              <w:jc w:val="center"/>
              <w:rPr>
                <w:del w:id="468" w:author="ws952" w:date="2021-10-27T20:28:00Z"/>
                <w:lang w:eastAsia="zh-CN"/>
              </w:rPr>
              <w:pPrChange w:id="469" w:author="lovingpulu" w:date="2021-10-06T15:37:00Z">
                <w:pPr>
                  <w:pStyle w:val="FirstParagraph"/>
                </w:pPr>
              </w:pPrChange>
            </w:pPr>
          </w:p>
        </w:tc>
        <w:tc>
          <w:tcPr>
            <w:tcW w:w="2394" w:type="dxa"/>
            <w:tcPrChange w:id="470" w:author="lovingpulu" w:date="2021-10-06T15:37:00Z">
              <w:tcPr>
                <w:tcW w:w="2394" w:type="dxa"/>
              </w:tcPr>
            </w:tcPrChange>
          </w:tcPr>
          <w:p w14:paraId="07C27AD0" w14:textId="1340C613" w:rsidR="006E1150" w:rsidDel="00F84EC5" w:rsidRDefault="005D3AE9">
            <w:pPr>
              <w:pStyle w:val="FirstParagraph"/>
              <w:ind w:firstLineChars="0" w:firstLine="0"/>
              <w:jc w:val="center"/>
              <w:rPr>
                <w:del w:id="471" w:author="ws952" w:date="2021-10-27T20:28:00Z"/>
                <w:lang w:eastAsia="zh-Hans"/>
              </w:rPr>
              <w:pPrChange w:id="472" w:author="lovingpulu" w:date="2021-10-06T15:37:00Z">
                <w:pPr>
                  <w:pStyle w:val="FirstParagraph"/>
                </w:pPr>
              </w:pPrChange>
            </w:pPr>
            <w:del w:id="473" w:author="ws952" w:date="2021-10-27T20:28:00Z">
              <w:r w:rsidDel="00F84EC5">
                <w:rPr>
                  <w:rFonts w:hint="eastAsia"/>
                  <w:lang w:eastAsia="zh-Hans"/>
                </w:rPr>
                <w:delText>中部</w:delText>
              </w:r>
            </w:del>
          </w:p>
        </w:tc>
        <w:tc>
          <w:tcPr>
            <w:tcW w:w="2394" w:type="dxa"/>
            <w:tcPrChange w:id="474" w:author="lovingpulu" w:date="2021-10-06T15:37:00Z">
              <w:tcPr>
                <w:tcW w:w="2394" w:type="dxa"/>
              </w:tcPr>
            </w:tcPrChange>
          </w:tcPr>
          <w:p w14:paraId="4AEE39F4" w14:textId="36FB7E6D" w:rsidR="006E1150" w:rsidDel="00F84EC5" w:rsidRDefault="006E1150">
            <w:pPr>
              <w:pStyle w:val="FirstParagraph"/>
              <w:ind w:firstLine="480"/>
              <w:jc w:val="center"/>
              <w:rPr>
                <w:del w:id="475" w:author="ws952" w:date="2021-10-27T20:28:00Z"/>
                <w:lang w:eastAsia="zh-CN"/>
              </w:rPr>
              <w:pPrChange w:id="476" w:author="lovingpulu" w:date="2021-10-06T15:37:00Z">
                <w:pPr>
                  <w:pStyle w:val="FirstParagraph"/>
                </w:pPr>
              </w:pPrChange>
            </w:pPr>
          </w:p>
        </w:tc>
        <w:tc>
          <w:tcPr>
            <w:tcW w:w="2394" w:type="dxa"/>
            <w:tcPrChange w:id="477" w:author="lovingpulu" w:date="2021-10-06T15:37:00Z">
              <w:tcPr>
                <w:tcW w:w="2394" w:type="dxa"/>
              </w:tcPr>
            </w:tcPrChange>
          </w:tcPr>
          <w:p w14:paraId="30322EEB" w14:textId="692DE5ED" w:rsidR="006E1150" w:rsidDel="00F84EC5" w:rsidRDefault="006E1150">
            <w:pPr>
              <w:pStyle w:val="FirstParagraph"/>
              <w:ind w:firstLine="480"/>
              <w:jc w:val="center"/>
              <w:rPr>
                <w:del w:id="478" w:author="ws952" w:date="2021-10-27T20:28:00Z"/>
                <w:lang w:eastAsia="zh-CN"/>
              </w:rPr>
              <w:pPrChange w:id="479" w:author="lovingpulu" w:date="2021-10-06T15:37:00Z">
                <w:pPr>
                  <w:pStyle w:val="FirstParagraph"/>
                </w:pPr>
              </w:pPrChange>
            </w:pPr>
          </w:p>
        </w:tc>
      </w:tr>
      <w:tr w:rsidR="006E1150" w:rsidDel="00F84EC5" w14:paraId="03E5AB14" w14:textId="23125CB7" w:rsidTr="006E1150">
        <w:trPr>
          <w:jc w:val="center"/>
          <w:del w:id="480" w:author="ws952" w:date="2021-10-27T20:28:00Z"/>
        </w:trPr>
        <w:tc>
          <w:tcPr>
            <w:tcW w:w="2394" w:type="dxa"/>
            <w:vMerge/>
            <w:tcPrChange w:id="481" w:author="lovingpulu" w:date="2021-10-06T15:37:00Z">
              <w:tcPr>
                <w:tcW w:w="2394" w:type="dxa"/>
                <w:vMerge/>
              </w:tcPr>
            </w:tcPrChange>
          </w:tcPr>
          <w:p w14:paraId="4EDB48ED" w14:textId="7CBE5271" w:rsidR="006E1150" w:rsidDel="00F84EC5" w:rsidRDefault="006E1150">
            <w:pPr>
              <w:pStyle w:val="FirstParagraph"/>
              <w:ind w:firstLine="480"/>
              <w:jc w:val="center"/>
              <w:rPr>
                <w:del w:id="482" w:author="ws952" w:date="2021-10-27T20:28:00Z"/>
                <w:lang w:eastAsia="zh-CN"/>
              </w:rPr>
              <w:pPrChange w:id="483" w:author="lovingpulu" w:date="2021-10-06T15:37:00Z">
                <w:pPr>
                  <w:pStyle w:val="FirstParagraph"/>
                </w:pPr>
              </w:pPrChange>
            </w:pPr>
          </w:p>
        </w:tc>
        <w:tc>
          <w:tcPr>
            <w:tcW w:w="2394" w:type="dxa"/>
            <w:tcPrChange w:id="484" w:author="lovingpulu" w:date="2021-10-06T15:37:00Z">
              <w:tcPr>
                <w:tcW w:w="2394" w:type="dxa"/>
              </w:tcPr>
            </w:tcPrChange>
          </w:tcPr>
          <w:p w14:paraId="4D897AC6" w14:textId="068B99D5" w:rsidR="006E1150" w:rsidDel="00F84EC5" w:rsidRDefault="005D3AE9">
            <w:pPr>
              <w:pStyle w:val="FirstParagraph"/>
              <w:ind w:firstLineChars="0" w:firstLine="0"/>
              <w:jc w:val="center"/>
              <w:rPr>
                <w:del w:id="485" w:author="ws952" w:date="2021-10-27T20:28:00Z"/>
                <w:lang w:eastAsia="zh-Hans"/>
              </w:rPr>
              <w:pPrChange w:id="486" w:author="lovingpulu" w:date="2021-10-06T15:37:00Z">
                <w:pPr>
                  <w:pStyle w:val="FirstParagraph"/>
                </w:pPr>
              </w:pPrChange>
            </w:pPr>
            <w:del w:id="487" w:author="ws952" w:date="2021-10-27T20:28:00Z">
              <w:r w:rsidDel="00F84EC5">
                <w:rPr>
                  <w:rFonts w:hint="eastAsia"/>
                  <w:lang w:eastAsia="zh-Hans"/>
                </w:rPr>
                <w:delText>西部</w:delText>
              </w:r>
            </w:del>
          </w:p>
        </w:tc>
        <w:tc>
          <w:tcPr>
            <w:tcW w:w="2394" w:type="dxa"/>
            <w:tcPrChange w:id="488" w:author="lovingpulu" w:date="2021-10-06T15:37:00Z">
              <w:tcPr>
                <w:tcW w:w="2394" w:type="dxa"/>
              </w:tcPr>
            </w:tcPrChange>
          </w:tcPr>
          <w:p w14:paraId="2E37CD21" w14:textId="349933EE" w:rsidR="006E1150" w:rsidDel="00F84EC5" w:rsidRDefault="006E1150">
            <w:pPr>
              <w:pStyle w:val="FirstParagraph"/>
              <w:ind w:firstLine="480"/>
              <w:jc w:val="center"/>
              <w:rPr>
                <w:del w:id="489" w:author="ws952" w:date="2021-10-27T20:28:00Z"/>
                <w:lang w:eastAsia="zh-CN"/>
              </w:rPr>
              <w:pPrChange w:id="490" w:author="lovingpulu" w:date="2021-10-06T15:37:00Z">
                <w:pPr>
                  <w:pStyle w:val="FirstParagraph"/>
                </w:pPr>
              </w:pPrChange>
            </w:pPr>
          </w:p>
        </w:tc>
        <w:tc>
          <w:tcPr>
            <w:tcW w:w="2394" w:type="dxa"/>
            <w:tcPrChange w:id="491" w:author="lovingpulu" w:date="2021-10-06T15:37:00Z">
              <w:tcPr>
                <w:tcW w:w="2394" w:type="dxa"/>
              </w:tcPr>
            </w:tcPrChange>
          </w:tcPr>
          <w:p w14:paraId="2DC5449B" w14:textId="746A0A19" w:rsidR="006E1150" w:rsidDel="00F84EC5" w:rsidRDefault="006E1150">
            <w:pPr>
              <w:pStyle w:val="FirstParagraph"/>
              <w:ind w:firstLine="480"/>
              <w:jc w:val="center"/>
              <w:rPr>
                <w:del w:id="492" w:author="ws952" w:date="2021-10-27T20:28:00Z"/>
                <w:lang w:eastAsia="zh-CN"/>
              </w:rPr>
              <w:pPrChange w:id="493" w:author="lovingpulu" w:date="2021-10-06T15:37:00Z">
                <w:pPr>
                  <w:pStyle w:val="FirstParagraph"/>
                </w:pPr>
              </w:pPrChange>
            </w:pPr>
          </w:p>
        </w:tc>
      </w:tr>
    </w:tbl>
    <w:p w14:paraId="1CE0DDA8" w14:textId="61C4952C" w:rsidR="006E1150" w:rsidDel="00F84EC5" w:rsidRDefault="00F84EC5">
      <w:pPr>
        <w:pStyle w:val="FirstParagraph"/>
        <w:ind w:firstLine="480"/>
        <w:rPr>
          <w:del w:id="494" w:author="ws952" w:date="2021-10-27T20:29:00Z"/>
          <w:lang w:eastAsia="zh-CN"/>
        </w:rPr>
      </w:pPr>
      <w:ins w:id="495" w:author="ws952" w:date="2021-10-27T20:29:00Z">
        <w:r>
          <w:rPr>
            <w:rFonts w:hint="eastAsia"/>
            <w:lang w:eastAsia="zh-CN"/>
          </w:rPr>
          <w:t>在控制变量方面，</w:t>
        </w:r>
      </w:ins>
    </w:p>
    <w:p w14:paraId="71315C3D" w14:textId="6E900D3B" w:rsidR="006E1150" w:rsidDel="00045C99" w:rsidRDefault="005D3AE9">
      <w:pPr>
        <w:pStyle w:val="BodyText"/>
        <w:ind w:firstLine="562"/>
        <w:rPr>
          <w:del w:id="496" w:author="ws952" w:date="2021-10-27T15:56:00Z"/>
          <w:sz w:val="28"/>
          <w:szCs w:val="28"/>
          <w:lang w:eastAsia="zh-Hans"/>
        </w:rPr>
        <w:pPrChange w:id="497" w:author="lovingpulu" w:date="2021-10-06T15:01:00Z">
          <w:pPr>
            <w:pStyle w:val="Heading2"/>
          </w:pPr>
        </w:pPrChange>
      </w:pPr>
      <w:bookmarkStart w:id="498" w:name="实验设计"/>
      <w:bookmarkEnd w:id="341"/>
      <w:del w:id="499" w:author="ws952" w:date="2021-10-27T15:56:00Z">
        <w:r w:rsidDel="00045C99">
          <w:rPr>
            <w:rFonts w:hint="eastAsia"/>
            <w:b/>
            <w:bCs/>
            <w:sz w:val="28"/>
            <w:szCs w:val="28"/>
            <w:lang w:eastAsia="zh-Hans"/>
            <w:rPrChange w:id="500" w:author="lovingpulu" w:date="2021-10-06T15:01:00Z">
              <w:rPr>
                <w:rFonts w:hint="eastAsia"/>
                <w:lang w:eastAsia="zh-Hans"/>
              </w:rPr>
            </w:rPrChange>
          </w:rPr>
          <w:delText>（</w:delText>
        </w:r>
        <w:r w:rsidDel="00045C99">
          <w:rPr>
            <w:rFonts w:hint="eastAsia"/>
            <w:b/>
            <w:bCs/>
            <w:sz w:val="28"/>
            <w:szCs w:val="28"/>
            <w:lang w:eastAsia="zh-Hans"/>
          </w:rPr>
          <w:delText>四</w:delText>
        </w:r>
        <w:r w:rsidDel="00045C99">
          <w:rPr>
            <w:rFonts w:hint="eastAsia"/>
            <w:b/>
            <w:bCs/>
            <w:sz w:val="28"/>
            <w:szCs w:val="28"/>
            <w:lang w:eastAsia="zh-Hans"/>
            <w:rPrChange w:id="501" w:author="lovingpulu" w:date="2021-10-06T15:01:00Z">
              <w:rPr>
                <w:rFonts w:hint="eastAsia"/>
                <w:lang w:eastAsia="zh-Hans"/>
              </w:rPr>
            </w:rPrChange>
          </w:rPr>
          <w:delText>）</w:delText>
        </w:r>
        <w:bookmarkStart w:id="502" w:name="因变量"/>
        <w:bookmarkEnd w:id="498"/>
        <w:r w:rsidDel="00045C99">
          <w:rPr>
            <w:rFonts w:hint="eastAsia"/>
            <w:b/>
            <w:bCs/>
            <w:sz w:val="28"/>
            <w:szCs w:val="28"/>
            <w:lang w:eastAsia="zh-Hans"/>
          </w:rPr>
          <w:delText>实验</w:delText>
        </w:r>
        <w:r w:rsidDel="00045C99">
          <w:rPr>
            <w:rFonts w:hint="eastAsia"/>
            <w:b/>
            <w:bCs/>
            <w:sz w:val="28"/>
            <w:szCs w:val="28"/>
            <w:lang w:eastAsia="zh-Hans"/>
            <w:rPrChange w:id="503" w:author="lovingpulu" w:date="2021-10-06T15:01:00Z">
              <w:rPr>
                <w:rFonts w:hint="eastAsia"/>
                <w:b w:val="0"/>
                <w:bCs w:val="0"/>
                <w:lang w:eastAsia="zh-Hans"/>
              </w:rPr>
            </w:rPrChange>
          </w:rPr>
          <w:delText>变量</w:delText>
        </w:r>
      </w:del>
    </w:p>
    <w:p w14:paraId="0DAC717F" w14:textId="0C3960D6" w:rsidR="006E1150" w:rsidRPr="00257E98" w:rsidDel="00045C99" w:rsidRDefault="005D3AE9">
      <w:pPr>
        <w:pStyle w:val="BodyText"/>
        <w:ind w:firstLine="562"/>
        <w:rPr>
          <w:del w:id="504" w:author="ws952" w:date="2021-10-27T15:56:00Z"/>
          <w:sz w:val="28"/>
          <w:szCs w:val="28"/>
          <w:lang w:eastAsia="zh-Hans"/>
        </w:rPr>
        <w:pPrChange w:id="505" w:author="lovingpulu" w:date="2021-10-12T01:33:00Z">
          <w:pPr>
            <w:pStyle w:val="Heading2"/>
          </w:pPr>
        </w:pPrChange>
      </w:pPr>
      <w:del w:id="506" w:author="ws952" w:date="2021-10-27T15:56:00Z">
        <w:r w:rsidDel="00045C99">
          <w:rPr>
            <w:rFonts w:hint="eastAsia"/>
            <w:b/>
            <w:bCs/>
            <w:sz w:val="28"/>
            <w:szCs w:val="28"/>
            <w:lang w:eastAsia="zh-Hans"/>
          </w:rPr>
          <w:delText>自变量、因变量、控制变量都交代下。</w:delText>
        </w:r>
      </w:del>
    </w:p>
    <w:p w14:paraId="30FF2CBD" w14:textId="2CCB589A" w:rsidR="006E1150" w:rsidDel="00F84EC5" w:rsidRDefault="005D3AE9" w:rsidP="00257E98">
      <w:pPr>
        <w:pStyle w:val="Heading2"/>
        <w:spacing w:before="0" w:after="0"/>
        <w:rPr>
          <w:del w:id="507" w:author="ws952" w:date="2021-10-27T20:29:00Z"/>
        </w:rPr>
      </w:pPr>
      <w:bookmarkStart w:id="508" w:name="控制变量"/>
      <w:bookmarkEnd w:id="502"/>
      <w:del w:id="509" w:author="ws952" w:date="2021-10-27T20:29:00Z">
        <w:r w:rsidDel="00F84EC5">
          <w:delText>控制变量</w:delText>
        </w:r>
      </w:del>
    </w:p>
    <w:p w14:paraId="486428A6" w14:textId="77777777" w:rsidR="006E1150" w:rsidRDefault="005D3AE9">
      <w:pPr>
        <w:pStyle w:val="FirstParagraph"/>
        <w:ind w:firstLine="480"/>
        <w:rPr>
          <w:lang w:eastAsia="zh-CN"/>
        </w:rPr>
      </w:pPr>
      <w:r>
        <w:rPr>
          <w:lang w:eastAsia="zh-CN"/>
        </w:rPr>
        <w:t>不同干预通过随机分配，且经过平衡性检验，除干预之外的其他变量（如人口学和社会经济特征等）在各个分组之间没有显著的差异。但参考现有研究，笔者还控制了性别、年龄、年级、政治面貌、专业、班级规模、对所在学校的喜好程度等受访者的个体特征变量，以准确识别干预效应。</w:t>
      </w:r>
    </w:p>
    <w:p w14:paraId="457847EA" w14:textId="41CE917A" w:rsidR="006E1150" w:rsidRPr="00F84EC5" w:rsidRDefault="00F84EC5" w:rsidP="00F84EC5">
      <w:pPr>
        <w:pStyle w:val="BodyText"/>
        <w:ind w:firstLineChars="150" w:firstLine="422"/>
        <w:rPr>
          <w:b/>
          <w:bCs/>
          <w:sz w:val="28"/>
          <w:szCs w:val="28"/>
          <w:lang w:eastAsia="zh-CN"/>
          <w:rPrChange w:id="510" w:author="ws952" w:date="2021-10-27T20:33:00Z">
            <w:rPr>
              <w:lang w:eastAsia="zh-Hans"/>
            </w:rPr>
          </w:rPrChange>
        </w:rPr>
        <w:pPrChange w:id="511" w:author="ws952" w:date="2021-10-27T20:33:00Z">
          <w:pPr>
            <w:pStyle w:val="FirstParagraph"/>
            <w:ind w:firstLine="480"/>
          </w:pPr>
        </w:pPrChange>
      </w:pPr>
      <w:ins w:id="512" w:author="ws952" w:date="2021-10-27T20:32:00Z">
        <w:r w:rsidRPr="00F84EC5">
          <w:rPr>
            <w:rFonts w:hint="eastAsia"/>
            <w:b/>
            <w:bCs/>
            <w:sz w:val="28"/>
            <w:szCs w:val="28"/>
            <w:lang w:eastAsia="zh-CN"/>
            <w:rPrChange w:id="513" w:author="ws952" w:date="2021-10-27T20:33:00Z">
              <w:rPr>
                <w:rFonts w:hint="eastAsia"/>
                <w:lang w:eastAsia="zh-Hans"/>
              </w:rPr>
            </w:rPrChange>
          </w:rPr>
          <w:t>（</w:t>
        </w:r>
        <w:r w:rsidRPr="00F84EC5">
          <w:rPr>
            <w:rFonts w:hint="eastAsia"/>
            <w:b/>
            <w:bCs/>
            <w:sz w:val="28"/>
            <w:szCs w:val="28"/>
            <w:lang w:eastAsia="zh-CN"/>
            <w:rPrChange w:id="514" w:author="ws952" w:date="2021-10-27T20:33:00Z">
              <w:rPr>
                <w:rFonts w:hint="eastAsia"/>
                <w:lang w:eastAsia="zh-CN"/>
              </w:rPr>
            </w:rPrChange>
          </w:rPr>
          <w:t>三</w:t>
        </w:r>
        <w:r w:rsidRPr="00F84EC5">
          <w:rPr>
            <w:rFonts w:hint="eastAsia"/>
            <w:b/>
            <w:bCs/>
            <w:sz w:val="28"/>
            <w:szCs w:val="28"/>
            <w:lang w:eastAsia="zh-CN"/>
            <w:rPrChange w:id="515" w:author="ws952" w:date="2021-10-27T20:33:00Z">
              <w:rPr>
                <w:rFonts w:hint="eastAsia"/>
                <w:lang w:eastAsia="zh-Hans"/>
              </w:rPr>
            </w:rPrChange>
          </w:rPr>
          <w:t>）</w:t>
        </w:r>
      </w:ins>
      <w:r w:rsidR="005D3AE9" w:rsidRPr="00F84EC5">
        <w:rPr>
          <w:rFonts w:hint="eastAsia"/>
          <w:b/>
          <w:bCs/>
          <w:sz w:val="28"/>
          <w:szCs w:val="28"/>
          <w:lang w:eastAsia="zh-CN"/>
          <w:rPrChange w:id="516" w:author="ws952" w:date="2021-10-27T20:33:00Z">
            <w:rPr>
              <w:rFonts w:hint="eastAsia"/>
              <w:lang w:eastAsia="zh-Hans"/>
            </w:rPr>
          </w:rPrChange>
        </w:rPr>
        <w:t>实验</w:t>
      </w:r>
      <w:ins w:id="517" w:author="ws952" w:date="2021-10-27T20:33:00Z">
        <w:r>
          <w:rPr>
            <w:rFonts w:hint="eastAsia"/>
            <w:b/>
            <w:bCs/>
            <w:sz w:val="28"/>
            <w:szCs w:val="28"/>
            <w:lang w:eastAsia="zh-CN"/>
          </w:rPr>
          <w:t>操作</w:t>
        </w:r>
      </w:ins>
      <w:r w:rsidR="005D3AE9" w:rsidRPr="00F84EC5">
        <w:rPr>
          <w:rFonts w:hint="eastAsia"/>
          <w:b/>
          <w:bCs/>
          <w:sz w:val="28"/>
          <w:szCs w:val="28"/>
          <w:lang w:eastAsia="zh-CN"/>
          <w:rPrChange w:id="518" w:author="ws952" w:date="2021-10-27T20:33:00Z">
            <w:rPr>
              <w:rFonts w:hint="eastAsia"/>
              <w:lang w:eastAsia="zh-Hans"/>
            </w:rPr>
          </w:rPrChange>
        </w:rPr>
        <w:t>过程</w:t>
      </w:r>
    </w:p>
    <w:p w14:paraId="326BAD28" w14:textId="2CAFDA7A" w:rsidR="006E1150" w:rsidDel="00F84EC5" w:rsidRDefault="005D3AE9">
      <w:pPr>
        <w:pStyle w:val="FirstParagraph"/>
        <w:numPr>
          <w:ilvl w:val="255"/>
          <w:numId w:val="0"/>
        </w:numPr>
        <w:rPr>
          <w:del w:id="519" w:author="ws952" w:date="2021-10-27T20:33:00Z"/>
          <w:lang w:eastAsia="zh-Hans"/>
        </w:rPr>
        <w:pPrChange w:id="520" w:author="lovingpulu" w:date="2021-10-12T01:34:00Z">
          <w:pPr>
            <w:pStyle w:val="FirstParagraph"/>
            <w:ind w:firstLine="480"/>
          </w:pPr>
        </w:pPrChange>
      </w:pPr>
      <w:del w:id="521" w:author="ws952" w:date="2021-10-27T20:33:00Z">
        <w:r w:rsidDel="00F84EC5">
          <w:rPr>
            <w:lang w:eastAsia="zh-Hans"/>
          </w:rPr>
          <w:delText xml:space="preserve">            </w:delText>
        </w:r>
        <w:r w:rsidDel="00F84EC5">
          <w:rPr>
            <w:rFonts w:hint="eastAsia"/>
            <w:lang w:eastAsia="zh-Hans"/>
          </w:rPr>
          <w:delText>完善如下实验过程。</w:delText>
        </w:r>
      </w:del>
    </w:p>
    <w:p w14:paraId="67DEA681" w14:textId="715D3609" w:rsidR="006E1150" w:rsidDel="00F84EC5" w:rsidRDefault="006E1150">
      <w:pPr>
        <w:pStyle w:val="FirstParagraph"/>
        <w:numPr>
          <w:ilvl w:val="255"/>
          <w:numId w:val="0"/>
        </w:numPr>
        <w:rPr>
          <w:del w:id="522" w:author="ws952" w:date="2021-10-27T20:33:00Z"/>
          <w:lang w:eastAsia="zh-Hans"/>
        </w:rPr>
        <w:pPrChange w:id="523" w:author="lovingpulu" w:date="2021-10-12T01:34:00Z">
          <w:pPr>
            <w:pStyle w:val="FirstParagraph"/>
            <w:ind w:firstLine="480"/>
          </w:pPr>
        </w:pPrChange>
      </w:pPr>
    </w:p>
    <w:p w14:paraId="628FABCB" w14:textId="2E762B8E" w:rsidR="00F84EC5" w:rsidRDefault="005D3AE9" w:rsidP="00F84EC5">
      <w:pPr>
        <w:pStyle w:val="BodyText"/>
        <w:ind w:firstLineChars="0" w:firstLine="480"/>
        <w:rPr>
          <w:ins w:id="524" w:author="ws952" w:date="2021-10-27T20:35:00Z"/>
          <w:lang w:eastAsia="zh-CN"/>
        </w:rPr>
      </w:pPr>
      <w:del w:id="525" w:author="ws952" w:date="2021-10-27T20:33:00Z">
        <w:r w:rsidDel="00F84EC5">
          <w:rPr>
            <w:lang w:eastAsia="zh-Hans"/>
          </w:rPr>
          <w:delText xml:space="preserve">    </w:delText>
        </w:r>
      </w:del>
      <w:ins w:id="526" w:author="ws952" w:date="2021-10-27T20:33:00Z">
        <w:r w:rsidR="00F84EC5">
          <w:rPr>
            <w:rFonts w:hint="eastAsia"/>
            <w:lang w:eastAsia="zh-CN"/>
          </w:rPr>
          <w:t>基于此</w:t>
        </w:r>
      </w:ins>
      <w:del w:id="527" w:author="ws952" w:date="2021-10-27T20:33:00Z">
        <w:r w:rsidDel="00F84EC5">
          <w:rPr>
            <w:lang w:eastAsia="zh-CN"/>
          </w:rPr>
          <w:delText>由此</w:delText>
        </w:r>
      </w:del>
      <w:ins w:id="528" w:author="ws952" w:date="2021-10-27T20:33:00Z">
        <w:r w:rsidR="00F84EC5">
          <w:rPr>
            <w:rFonts w:hint="eastAsia"/>
            <w:lang w:eastAsia="zh-CN"/>
          </w:rPr>
          <w:t>，</w:t>
        </w:r>
      </w:ins>
      <w:r>
        <w:rPr>
          <w:lang w:eastAsia="zh-CN"/>
        </w:rPr>
        <w:t>笔者将网络思政课教师呈现的内容和方式</w:t>
      </w:r>
      <w:ins w:id="529" w:author="ws952" w:date="2021-10-27T20:34:00Z">
        <w:r w:rsidR="00F84EC5">
          <w:rPr>
            <w:rFonts w:hint="eastAsia"/>
            <w:lang w:eastAsia="zh-CN"/>
          </w:rPr>
          <w:t>两个变量</w:t>
        </w:r>
      </w:ins>
      <w:r>
        <w:rPr>
          <w:rFonts w:hint="eastAsia"/>
          <w:lang w:eastAsia="zh-CN"/>
        </w:rPr>
        <w:t>交</w:t>
      </w:r>
      <w:r>
        <w:rPr>
          <w:lang w:eastAsia="zh-CN"/>
        </w:rPr>
        <w:t>叉共形成六种干预状态，</w:t>
      </w:r>
      <w:del w:id="530" w:author="ws952" w:date="2021-10-27T20:33:00Z">
        <w:r w:rsidDel="00F84EC5">
          <w:rPr>
            <w:lang w:eastAsia="zh-CN"/>
          </w:rPr>
          <w:delText>笔者</w:delText>
        </w:r>
      </w:del>
      <w:r>
        <w:rPr>
          <w:lang w:eastAsia="zh-CN"/>
        </w:rPr>
        <w:t>借助在线调查工具的随机分组功能将受访学生随机分成六组，分别在给定的不同情景下</w:t>
      </w:r>
      <w:ins w:id="531" w:author="ws952" w:date="2021-10-27T20:35:00Z">
        <w:r w:rsidR="00F84EC5">
          <w:rPr>
            <w:rFonts w:hint="eastAsia"/>
            <w:lang w:eastAsia="zh-CN"/>
          </w:rPr>
          <w:t>询问</w:t>
        </w:r>
      </w:ins>
      <w:del w:id="532" w:author="ws952" w:date="2021-10-27T20:35:00Z">
        <w:r w:rsidDel="00F84EC5">
          <w:rPr>
            <w:rFonts w:hint="eastAsia"/>
            <w:lang w:eastAsia="zh-CN"/>
          </w:rPr>
          <w:delText>回</w:delText>
        </w:r>
        <w:r w:rsidDel="00F84EC5">
          <w:rPr>
            <w:lang w:eastAsia="zh-CN"/>
          </w:rPr>
          <w:delText>答</w:delText>
        </w:r>
      </w:del>
      <w:r>
        <w:rPr>
          <w:lang w:eastAsia="zh-CN"/>
        </w:rPr>
        <w:t>问卷问题，从而实现在是无法提前确定受访对象情况的前提下保证了实验干预的随机性。具体而言，</w:t>
      </w:r>
      <w:ins w:id="533" w:author="ws952" w:date="2021-10-27T20:35:00Z">
        <w:r w:rsidR="00F84EC5">
          <w:rPr>
            <w:rFonts w:hint="eastAsia"/>
            <w:lang w:eastAsia="zh-CN"/>
          </w:rPr>
          <w:t>实验操作分成以下几个部分：</w:t>
        </w:r>
      </w:ins>
    </w:p>
    <w:p w14:paraId="63A68DEF" w14:textId="0671A35B" w:rsidR="006E1150" w:rsidDel="00F84EC5" w:rsidRDefault="005D3AE9" w:rsidP="00F84EC5">
      <w:pPr>
        <w:pStyle w:val="BodyText"/>
        <w:ind w:firstLineChars="0" w:firstLine="480"/>
        <w:rPr>
          <w:del w:id="534" w:author="ws952" w:date="2021-10-27T20:35:00Z"/>
          <w:lang w:eastAsia="zh-Hans"/>
        </w:rPr>
      </w:pPr>
      <w:r>
        <w:rPr>
          <w:lang w:eastAsia="zh-CN"/>
        </w:rPr>
        <w:t>首先，笔者对所有受访人展示下列引导语：</w:t>
      </w:r>
    </w:p>
    <w:p w14:paraId="50949972" w14:textId="77777777" w:rsidR="00F84EC5" w:rsidRDefault="00F84EC5" w:rsidP="00F84EC5">
      <w:pPr>
        <w:pStyle w:val="BodyText"/>
        <w:ind w:firstLineChars="0" w:firstLine="480"/>
        <w:rPr>
          <w:ins w:id="535" w:author="ws952" w:date="2021-10-27T20:35:00Z"/>
          <w:lang w:eastAsia="zh-CN"/>
        </w:rPr>
        <w:pPrChange w:id="536" w:author="ws952" w:date="2021-10-27T20:33:00Z">
          <w:pPr>
            <w:pStyle w:val="BodyText"/>
            <w:ind w:firstLine="480"/>
          </w:pPr>
        </w:pPrChange>
      </w:pPr>
    </w:p>
    <w:p w14:paraId="079FF952" w14:textId="62AA2CE4" w:rsidR="006E1150" w:rsidRPr="00F84EC5" w:rsidRDefault="00F84EC5" w:rsidP="00F84EC5">
      <w:pPr>
        <w:pStyle w:val="BodyText"/>
        <w:ind w:firstLineChars="0" w:firstLine="480"/>
        <w:rPr>
          <w:rFonts w:ascii="Kaiti TC" w:eastAsia="Kaiti TC" w:hAnsi="Kaiti TC"/>
          <w:lang w:eastAsia="zh-Hans"/>
          <w:rPrChange w:id="537" w:author="ws952" w:date="2021-10-27T20:36:00Z">
            <w:rPr>
              <w:lang w:eastAsia="zh-Hans"/>
            </w:rPr>
          </w:rPrChange>
        </w:rPr>
        <w:pPrChange w:id="538" w:author="ws952" w:date="2021-10-27T20:35:00Z">
          <w:pPr>
            <w:pStyle w:val="BodyText"/>
            <w:ind w:firstLine="480"/>
          </w:pPr>
        </w:pPrChange>
      </w:pPr>
      <w:ins w:id="539" w:author="ws952" w:date="2021-10-27T20:36:00Z">
        <w:r w:rsidRPr="00F84EC5">
          <w:rPr>
            <w:rFonts w:ascii="Kaiti TC" w:eastAsia="Kaiti TC" w:hAnsi="Kaiti TC" w:hint="eastAsia"/>
            <w:lang w:eastAsia="zh-Hans"/>
            <w:rPrChange w:id="540" w:author="ws952" w:date="2021-10-27T20:36:00Z">
              <w:rPr>
                <w:rFonts w:hint="eastAsia"/>
                <w:lang w:eastAsia="zh-Hans"/>
              </w:rPr>
            </w:rPrChange>
          </w:rPr>
          <w:t>“请认真观看下列思想政治课视频，观看后，请您回答相应问题”</w:t>
        </w:r>
      </w:ins>
    </w:p>
    <w:p w14:paraId="513EB617" w14:textId="77777777" w:rsidR="00F54323" w:rsidRDefault="00C1253C" w:rsidP="00F54323">
      <w:pPr>
        <w:pStyle w:val="BodyText"/>
        <w:ind w:firstLine="480"/>
        <w:rPr>
          <w:ins w:id="541" w:author="ws952" w:date="2021-10-27T21:09:00Z"/>
          <w:lang w:eastAsia="zh-CN"/>
        </w:rPr>
      </w:pPr>
      <w:ins w:id="542" w:author="ws952" w:date="2021-10-27T20:37:00Z">
        <w:r>
          <w:rPr>
            <w:rFonts w:hint="eastAsia"/>
            <w:lang w:eastAsia="zh-CN"/>
          </w:rPr>
          <w:t>之后，向</w:t>
        </w:r>
      </w:ins>
      <w:ins w:id="543" w:author="ws952" w:date="2021-10-27T21:08:00Z">
        <w:r w:rsidR="00F54323">
          <w:rPr>
            <w:rFonts w:hint="eastAsia"/>
            <w:lang w:eastAsia="zh-CN"/>
          </w:rPr>
          <w:t>被试随机进行六种干预，其中</w:t>
        </w:r>
      </w:ins>
      <w:r w:rsidR="005D3AE9">
        <w:rPr>
          <w:lang w:eastAsia="zh-CN"/>
        </w:rPr>
        <w:t>由于受访的学生来自于不同的专业背景，笔者将思政课和受访学生的共同特征</w:t>
      </w:r>
      <w:r w:rsidR="005D3AE9">
        <w:rPr>
          <w:lang w:eastAsia="zh-CN"/>
        </w:rPr>
        <w:t>——</w:t>
      </w:r>
      <w:r w:rsidR="005D3AE9">
        <w:rPr>
          <w:lang w:eastAsia="zh-CN"/>
        </w:rPr>
        <w:t>职业教育相结合，从而模仿</w:t>
      </w:r>
      <w:r w:rsidR="005D3AE9">
        <w:rPr>
          <w:lang w:eastAsia="zh-CN"/>
        </w:rPr>
        <w:t>“</w:t>
      </w:r>
      <w:r w:rsidR="005D3AE9">
        <w:rPr>
          <w:lang w:eastAsia="zh-CN"/>
        </w:rPr>
        <w:t>实践式教育</w:t>
      </w:r>
      <w:r w:rsidR="005D3AE9">
        <w:rPr>
          <w:lang w:eastAsia="zh-CN"/>
        </w:rPr>
        <w:t>”</w:t>
      </w:r>
      <w:r w:rsidR="005D3AE9">
        <w:rPr>
          <w:lang w:eastAsia="zh-CN"/>
        </w:rPr>
        <w:t>即</w:t>
      </w:r>
      <w:r w:rsidR="005D3AE9">
        <w:rPr>
          <w:lang w:eastAsia="zh-CN"/>
        </w:rPr>
        <w:t>“</w:t>
      </w:r>
      <w:r w:rsidR="005D3AE9">
        <w:rPr>
          <w:lang w:eastAsia="zh-CN"/>
        </w:rPr>
        <w:t>课程思政</w:t>
      </w:r>
      <w:r w:rsidR="005D3AE9">
        <w:rPr>
          <w:lang w:eastAsia="zh-CN"/>
        </w:rPr>
        <w:t>”</w:t>
      </w:r>
      <w:r w:rsidR="005D3AE9">
        <w:rPr>
          <w:lang w:eastAsia="zh-CN"/>
        </w:rPr>
        <w:t>对受访进行干预。</w:t>
      </w:r>
    </w:p>
    <w:p w14:paraId="1F2C7D0F" w14:textId="48F497F6" w:rsidR="006E1150" w:rsidRDefault="005D3AE9" w:rsidP="00F54323">
      <w:pPr>
        <w:pStyle w:val="BodyText"/>
        <w:ind w:firstLine="480"/>
        <w:rPr>
          <w:lang w:eastAsia="zh-CN"/>
        </w:rPr>
      </w:pPr>
      <w:r>
        <w:rPr>
          <w:lang w:eastAsia="zh-CN"/>
        </w:rPr>
        <w:lastRenderedPageBreak/>
        <w:t>为了避免笔者模仿的干预和真实干预存在的偏差对实验结果造成影响，笔者在实施刺激后向不同干预组的受访学生分别询问：</w:t>
      </w:r>
      <w:r>
        <w:rPr>
          <w:lang w:eastAsia="zh-CN"/>
        </w:rPr>
        <w:t>“</w:t>
      </w:r>
      <w:r>
        <w:rPr>
          <w:lang w:eastAsia="zh-CN"/>
        </w:rPr>
        <w:t>该视频是否与学校课程风格</w:t>
      </w:r>
      <w:r>
        <w:rPr>
          <w:lang w:eastAsia="zh-CN"/>
        </w:rPr>
        <w:t>/</w:t>
      </w:r>
      <w:r>
        <w:rPr>
          <w:lang w:eastAsia="zh-CN"/>
        </w:rPr>
        <w:t>新闻联播风格</w:t>
      </w:r>
      <w:r>
        <w:rPr>
          <w:lang w:eastAsia="zh-CN"/>
        </w:rPr>
        <w:t>/</w:t>
      </w:r>
      <w:r>
        <w:rPr>
          <w:lang w:eastAsia="zh-CN"/>
        </w:rPr>
        <w:t>职业教育知识类似</w:t>
      </w:r>
      <w:r>
        <w:rPr>
          <w:lang w:eastAsia="zh-CN"/>
        </w:rPr>
        <w:t>”</w:t>
      </w:r>
      <w:r>
        <w:rPr>
          <w:lang w:eastAsia="zh-CN"/>
        </w:rPr>
        <w:t>的问题。笔者发现，实验干预的不同组别和上述问题的回答均有较高的一致性，具体一致性数据请参见表</w:t>
      </w:r>
      <w:ins w:id="544" w:author="ws952" w:date="2021-10-27T21:10:00Z">
        <w:r w:rsidR="0023572E">
          <w:rPr>
            <w:lang w:eastAsia="zh-CN"/>
          </w:rPr>
          <w:t>2</w:t>
        </w:r>
      </w:ins>
      <w:del w:id="545" w:author="ws952" w:date="2021-10-27T21:10:00Z">
        <w:r w:rsidDel="0023572E">
          <w:rPr>
            <w:lang w:eastAsia="zh-CN"/>
          </w:rPr>
          <w:delText>1</w:delText>
        </w:r>
      </w:del>
      <w:r>
        <w:rPr>
          <w:lang w:eastAsia="zh-CN"/>
        </w:rPr>
        <w:t>。</w:t>
      </w:r>
    </w:p>
    <w:p w14:paraId="08C659C1" w14:textId="04DCEE05" w:rsidR="006E1150" w:rsidRDefault="0023572E" w:rsidP="0023572E">
      <w:pPr>
        <w:pStyle w:val="BodyText"/>
        <w:ind w:firstLineChars="0" w:firstLine="0"/>
        <w:jc w:val="center"/>
        <w:rPr>
          <w:ins w:id="546" w:author="ws952" w:date="2021-10-27T21:13:00Z"/>
          <w:b/>
          <w:bCs/>
          <w:lang w:eastAsia="zh-CN"/>
        </w:rPr>
      </w:pPr>
      <w:ins w:id="547" w:author="ws952" w:date="2021-10-27T21:10:00Z">
        <w:r w:rsidRPr="0023572E">
          <w:rPr>
            <w:rFonts w:hint="eastAsia"/>
            <w:b/>
            <w:bCs/>
            <w:lang w:eastAsia="zh-CN"/>
            <w:rPrChange w:id="548" w:author="ws952" w:date="2021-10-27T21:11:00Z">
              <w:rPr>
                <w:rFonts w:hint="eastAsia"/>
                <w:lang w:eastAsia="zh-CN"/>
              </w:rPr>
            </w:rPrChange>
          </w:rPr>
          <w:t>表</w:t>
        </w:r>
      </w:ins>
      <w:del w:id="549" w:author="ws952" w:date="2021-10-27T21:10:00Z">
        <w:r w:rsidR="005D3AE9" w:rsidRPr="0023572E" w:rsidDel="0023572E">
          <w:rPr>
            <w:b/>
            <w:bCs/>
            <w:lang w:eastAsia="zh-CN"/>
            <w:rPrChange w:id="550" w:author="ws952" w:date="2021-10-27T21:11:00Z">
              <w:rPr>
                <w:lang w:eastAsia="zh-CN"/>
              </w:rPr>
            </w:rPrChange>
          </w:rPr>
          <w:delText xml:space="preserve">Table </w:delText>
        </w:r>
      </w:del>
      <w:r w:rsidR="005D3AE9" w:rsidRPr="0023572E">
        <w:rPr>
          <w:b/>
          <w:bCs/>
          <w:lang w:eastAsia="zh-CN"/>
          <w:rPrChange w:id="551" w:author="ws952" w:date="2021-10-27T21:11:00Z">
            <w:rPr>
              <w:lang w:eastAsia="zh-CN"/>
            </w:rPr>
          </w:rPrChange>
        </w:rPr>
        <w:t xml:space="preserve">1: </w:t>
      </w:r>
      <w:r w:rsidR="005D3AE9" w:rsidRPr="0023572E">
        <w:rPr>
          <w:b/>
          <w:bCs/>
          <w:lang w:eastAsia="zh-CN"/>
          <w:rPrChange w:id="552" w:author="ws952" w:date="2021-10-27T21:11:00Z">
            <w:rPr>
              <w:lang w:eastAsia="zh-CN"/>
            </w:rPr>
          </w:rPrChange>
        </w:rPr>
        <w:t>实验干预与被试感知一致性程度</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553" w:author="ws952" w:date="2021-10-27T21:15:00Z">
          <w:tblPr>
            <w:tblStyle w:val="TableGrid"/>
            <w:tblW w:w="0" w:type="auto"/>
            <w:tblLook w:val="04A0" w:firstRow="1" w:lastRow="0" w:firstColumn="1" w:lastColumn="0" w:noHBand="0" w:noVBand="1"/>
          </w:tblPr>
        </w:tblPrChange>
      </w:tblPr>
      <w:tblGrid>
        <w:gridCol w:w="4788"/>
        <w:gridCol w:w="4788"/>
        <w:tblGridChange w:id="554">
          <w:tblGrid>
            <w:gridCol w:w="4788"/>
            <w:gridCol w:w="4788"/>
          </w:tblGrid>
        </w:tblGridChange>
      </w:tblGrid>
      <w:tr w:rsidR="0023572E" w14:paraId="076A863D" w14:textId="77777777" w:rsidTr="0023572E">
        <w:trPr>
          <w:ins w:id="555" w:author="ws952" w:date="2021-10-27T21:13:00Z"/>
        </w:trPr>
        <w:tc>
          <w:tcPr>
            <w:tcW w:w="4788" w:type="dxa"/>
            <w:tcBorders>
              <w:bottom w:val="single" w:sz="4" w:space="0" w:color="auto"/>
            </w:tcBorders>
            <w:vAlign w:val="center"/>
            <w:tcPrChange w:id="556" w:author="ws952" w:date="2021-10-27T21:15:00Z">
              <w:tcPr>
                <w:tcW w:w="4788" w:type="dxa"/>
              </w:tcPr>
            </w:tcPrChange>
          </w:tcPr>
          <w:p w14:paraId="6C7FC856" w14:textId="63715517" w:rsidR="0023572E" w:rsidRDefault="0023572E" w:rsidP="0023572E">
            <w:pPr>
              <w:pStyle w:val="BodyText"/>
              <w:ind w:firstLineChars="0" w:firstLine="0"/>
              <w:jc w:val="center"/>
              <w:rPr>
                <w:ins w:id="557" w:author="ws952" w:date="2021-10-27T21:13:00Z"/>
                <w:rFonts w:hint="eastAsia"/>
                <w:b/>
                <w:bCs/>
                <w:lang w:eastAsia="zh-CN"/>
              </w:rPr>
            </w:pPr>
            <w:ins w:id="558" w:author="ws952" w:date="2021-10-27T21:13:00Z">
              <w:r>
                <w:rPr>
                  <w:rFonts w:hint="eastAsia"/>
                  <w:b/>
                  <w:bCs/>
                  <w:lang w:eastAsia="zh-CN"/>
                </w:rPr>
                <w:t>干预类别与实际类别</w:t>
              </w:r>
            </w:ins>
          </w:p>
        </w:tc>
        <w:tc>
          <w:tcPr>
            <w:tcW w:w="4788" w:type="dxa"/>
            <w:tcBorders>
              <w:bottom w:val="single" w:sz="4" w:space="0" w:color="auto"/>
            </w:tcBorders>
            <w:vAlign w:val="center"/>
            <w:tcPrChange w:id="559" w:author="ws952" w:date="2021-10-27T21:15:00Z">
              <w:tcPr>
                <w:tcW w:w="4788" w:type="dxa"/>
              </w:tcPr>
            </w:tcPrChange>
          </w:tcPr>
          <w:p w14:paraId="7D3578DC" w14:textId="75B0D6CD" w:rsidR="0023572E" w:rsidRDefault="0023572E" w:rsidP="0023572E">
            <w:pPr>
              <w:pStyle w:val="BodyText"/>
              <w:ind w:firstLineChars="0" w:firstLine="0"/>
              <w:jc w:val="center"/>
              <w:rPr>
                <w:ins w:id="560" w:author="ws952" w:date="2021-10-27T21:13:00Z"/>
                <w:rFonts w:hint="eastAsia"/>
                <w:b/>
                <w:bCs/>
                <w:lang w:eastAsia="zh-CN"/>
              </w:rPr>
            </w:pPr>
            <w:ins w:id="561" w:author="ws952" w:date="2021-10-27T21:15:00Z">
              <w:r>
                <w:rPr>
                  <w:rFonts w:hint="eastAsia"/>
                  <w:b/>
                  <w:bCs/>
                  <w:lang w:eastAsia="zh-CN"/>
                </w:rPr>
                <w:t>一致性</w:t>
              </w:r>
            </w:ins>
          </w:p>
        </w:tc>
      </w:tr>
      <w:tr w:rsidR="0023572E" w14:paraId="41281B5A" w14:textId="77777777" w:rsidTr="0023572E">
        <w:trPr>
          <w:ins w:id="562" w:author="ws952" w:date="2021-10-27T21:13:00Z"/>
        </w:trPr>
        <w:tc>
          <w:tcPr>
            <w:tcW w:w="4788" w:type="dxa"/>
            <w:tcBorders>
              <w:top w:val="single" w:sz="4" w:space="0" w:color="auto"/>
            </w:tcBorders>
            <w:vAlign w:val="center"/>
            <w:tcPrChange w:id="563" w:author="ws952" w:date="2021-10-27T21:15:00Z">
              <w:tcPr>
                <w:tcW w:w="4788" w:type="dxa"/>
              </w:tcPr>
            </w:tcPrChange>
          </w:tcPr>
          <w:p w14:paraId="1CAC7E72" w14:textId="24E4956E" w:rsidR="0023572E" w:rsidRDefault="0023572E" w:rsidP="0023572E">
            <w:pPr>
              <w:pStyle w:val="BodyText"/>
              <w:ind w:firstLineChars="0" w:firstLine="0"/>
              <w:jc w:val="center"/>
              <w:rPr>
                <w:ins w:id="564" w:author="ws952" w:date="2021-10-27T21:13:00Z"/>
                <w:rFonts w:hint="eastAsia"/>
                <w:b/>
                <w:bCs/>
                <w:lang w:eastAsia="zh-CN"/>
              </w:rPr>
            </w:pPr>
            <w:ins w:id="565" w:author="ws952" w:date="2021-10-27T21:13:00Z">
              <w:r>
                <w:rPr>
                  <w:rFonts w:hint="eastAsia"/>
                  <w:b/>
                  <w:bCs/>
                  <w:lang w:eastAsia="zh-CN"/>
                </w:rPr>
                <w:t>知识</w:t>
              </w:r>
            </w:ins>
            <w:ins w:id="566" w:author="ws952" w:date="2021-10-27T21:14:00Z">
              <w:r>
                <w:rPr>
                  <w:rFonts w:hint="eastAsia"/>
                  <w:b/>
                  <w:bCs/>
                  <w:lang w:eastAsia="zh-CN"/>
                </w:rPr>
                <w:t>导向</w:t>
              </w:r>
              <w:r>
                <w:rPr>
                  <w:rFonts w:hint="eastAsia"/>
                  <w:b/>
                  <w:bCs/>
                  <w:lang w:eastAsia="zh-CN"/>
                </w:rPr>
                <w:t>/</w:t>
              </w:r>
              <w:r>
                <w:rPr>
                  <w:rFonts w:hint="eastAsia"/>
                  <w:b/>
                  <w:bCs/>
                  <w:lang w:eastAsia="zh-CN"/>
                </w:rPr>
                <w:t>传统课程</w:t>
              </w:r>
            </w:ins>
          </w:p>
        </w:tc>
        <w:tc>
          <w:tcPr>
            <w:tcW w:w="4788" w:type="dxa"/>
            <w:tcBorders>
              <w:top w:val="single" w:sz="4" w:space="0" w:color="auto"/>
            </w:tcBorders>
            <w:vAlign w:val="center"/>
            <w:tcPrChange w:id="567" w:author="ws952" w:date="2021-10-27T21:15:00Z">
              <w:tcPr>
                <w:tcW w:w="4788" w:type="dxa"/>
              </w:tcPr>
            </w:tcPrChange>
          </w:tcPr>
          <w:p w14:paraId="207B9C4E" w14:textId="4AD4A06B" w:rsidR="0023572E" w:rsidRDefault="0023572E" w:rsidP="0023572E">
            <w:pPr>
              <w:pStyle w:val="BodyText"/>
              <w:ind w:firstLineChars="0" w:firstLine="0"/>
              <w:jc w:val="center"/>
              <w:rPr>
                <w:ins w:id="568" w:author="ws952" w:date="2021-10-27T21:13:00Z"/>
                <w:rFonts w:hint="eastAsia"/>
                <w:b/>
                <w:bCs/>
                <w:lang w:eastAsia="zh-CN"/>
              </w:rPr>
            </w:pPr>
            <w:ins w:id="569" w:author="ws952" w:date="2021-10-27T21:15:00Z">
              <w:r>
                <w:rPr>
                  <w:b/>
                  <w:bCs/>
                  <w:lang w:eastAsia="zh-CN"/>
                </w:rPr>
                <w:t>0.91</w:t>
              </w:r>
            </w:ins>
          </w:p>
        </w:tc>
      </w:tr>
      <w:tr w:rsidR="0023572E" w14:paraId="2CA849E4" w14:textId="77777777" w:rsidTr="0023572E">
        <w:trPr>
          <w:ins w:id="570" w:author="ws952" w:date="2021-10-27T21:13:00Z"/>
        </w:trPr>
        <w:tc>
          <w:tcPr>
            <w:tcW w:w="4788" w:type="dxa"/>
            <w:vAlign w:val="center"/>
            <w:tcPrChange w:id="571" w:author="ws952" w:date="2021-10-27T21:15:00Z">
              <w:tcPr>
                <w:tcW w:w="4788" w:type="dxa"/>
              </w:tcPr>
            </w:tcPrChange>
          </w:tcPr>
          <w:p w14:paraId="3AAE1C52" w14:textId="5BE43F38" w:rsidR="0023572E" w:rsidRDefault="0023572E" w:rsidP="0023572E">
            <w:pPr>
              <w:pStyle w:val="BodyText"/>
              <w:ind w:firstLineChars="0" w:firstLine="0"/>
              <w:jc w:val="center"/>
              <w:rPr>
                <w:ins w:id="572" w:author="ws952" w:date="2021-10-27T21:13:00Z"/>
                <w:rFonts w:hint="eastAsia"/>
                <w:b/>
                <w:bCs/>
                <w:lang w:eastAsia="zh-CN"/>
              </w:rPr>
            </w:pPr>
            <w:ins w:id="573" w:author="ws952" w:date="2021-10-27T21:14:00Z">
              <w:r>
                <w:rPr>
                  <w:rFonts w:hint="eastAsia"/>
                  <w:b/>
                  <w:bCs/>
                  <w:lang w:eastAsia="zh-CN"/>
                </w:rPr>
                <w:t>宣传导向</w:t>
              </w:r>
              <w:r>
                <w:rPr>
                  <w:rFonts w:hint="eastAsia"/>
                  <w:b/>
                  <w:bCs/>
                  <w:lang w:eastAsia="zh-CN"/>
                </w:rPr>
                <w:t>/</w:t>
              </w:r>
              <w:r>
                <w:rPr>
                  <w:rFonts w:hint="eastAsia"/>
                  <w:b/>
                  <w:bCs/>
                  <w:lang w:eastAsia="zh-CN"/>
                </w:rPr>
                <w:t>新闻联播</w:t>
              </w:r>
            </w:ins>
          </w:p>
        </w:tc>
        <w:tc>
          <w:tcPr>
            <w:tcW w:w="4788" w:type="dxa"/>
            <w:vAlign w:val="center"/>
            <w:tcPrChange w:id="574" w:author="ws952" w:date="2021-10-27T21:15:00Z">
              <w:tcPr>
                <w:tcW w:w="4788" w:type="dxa"/>
              </w:tcPr>
            </w:tcPrChange>
          </w:tcPr>
          <w:p w14:paraId="44813A59" w14:textId="6903006F" w:rsidR="0023572E" w:rsidRDefault="0023572E" w:rsidP="0023572E">
            <w:pPr>
              <w:pStyle w:val="BodyText"/>
              <w:ind w:firstLineChars="0" w:firstLine="0"/>
              <w:jc w:val="center"/>
              <w:rPr>
                <w:ins w:id="575" w:author="ws952" w:date="2021-10-27T21:13:00Z"/>
                <w:rFonts w:hint="eastAsia"/>
                <w:b/>
                <w:bCs/>
                <w:lang w:eastAsia="zh-CN"/>
              </w:rPr>
            </w:pPr>
            <w:ins w:id="576" w:author="ws952" w:date="2021-10-27T21:15:00Z">
              <w:r>
                <w:rPr>
                  <w:b/>
                  <w:bCs/>
                  <w:lang w:eastAsia="zh-CN"/>
                </w:rPr>
                <w:t>0.85</w:t>
              </w:r>
            </w:ins>
          </w:p>
        </w:tc>
      </w:tr>
      <w:tr w:rsidR="0023572E" w14:paraId="17212B59" w14:textId="77777777" w:rsidTr="0023572E">
        <w:trPr>
          <w:ins w:id="577" w:author="ws952" w:date="2021-10-27T21:13:00Z"/>
        </w:trPr>
        <w:tc>
          <w:tcPr>
            <w:tcW w:w="4788" w:type="dxa"/>
            <w:vAlign w:val="center"/>
            <w:tcPrChange w:id="578" w:author="ws952" w:date="2021-10-27T21:15:00Z">
              <w:tcPr>
                <w:tcW w:w="4788" w:type="dxa"/>
              </w:tcPr>
            </w:tcPrChange>
          </w:tcPr>
          <w:p w14:paraId="4F277656" w14:textId="703E61F4" w:rsidR="0023572E" w:rsidRDefault="0023572E" w:rsidP="0023572E">
            <w:pPr>
              <w:pStyle w:val="BodyText"/>
              <w:ind w:firstLineChars="0" w:firstLine="0"/>
              <w:jc w:val="center"/>
              <w:rPr>
                <w:ins w:id="579" w:author="ws952" w:date="2021-10-27T21:13:00Z"/>
                <w:rFonts w:hint="eastAsia"/>
                <w:b/>
                <w:bCs/>
                <w:lang w:eastAsia="zh-CN"/>
              </w:rPr>
            </w:pPr>
            <w:ins w:id="580" w:author="ws952" w:date="2021-10-27T21:14:00Z">
              <w:r>
                <w:rPr>
                  <w:rFonts w:hint="eastAsia"/>
                  <w:b/>
                  <w:bCs/>
                  <w:lang w:eastAsia="zh-CN"/>
                </w:rPr>
                <w:t>实践导向</w:t>
              </w:r>
              <w:r>
                <w:rPr>
                  <w:rFonts w:hint="eastAsia"/>
                  <w:b/>
                  <w:bCs/>
                  <w:lang w:eastAsia="zh-CN"/>
                </w:rPr>
                <w:t>/</w:t>
              </w:r>
            </w:ins>
            <w:ins w:id="581" w:author="ws952" w:date="2021-10-27T21:15:00Z">
              <w:r>
                <w:rPr>
                  <w:rFonts w:hint="eastAsia"/>
                  <w:b/>
                  <w:bCs/>
                  <w:lang w:eastAsia="zh-CN"/>
                </w:rPr>
                <w:t>专业教育</w:t>
              </w:r>
            </w:ins>
          </w:p>
        </w:tc>
        <w:tc>
          <w:tcPr>
            <w:tcW w:w="4788" w:type="dxa"/>
            <w:vAlign w:val="center"/>
            <w:tcPrChange w:id="582" w:author="ws952" w:date="2021-10-27T21:15:00Z">
              <w:tcPr>
                <w:tcW w:w="4788" w:type="dxa"/>
              </w:tcPr>
            </w:tcPrChange>
          </w:tcPr>
          <w:p w14:paraId="37F39829" w14:textId="795B84A4" w:rsidR="0023572E" w:rsidRDefault="0023572E" w:rsidP="0023572E">
            <w:pPr>
              <w:pStyle w:val="BodyText"/>
              <w:ind w:firstLineChars="0" w:firstLine="0"/>
              <w:jc w:val="center"/>
              <w:rPr>
                <w:ins w:id="583" w:author="ws952" w:date="2021-10-27T21:13:00Z"/>
                <w:rFonts w:hint="eastAsia"/>
                <w:b/>
                <w:bCs/>
                <w:lang w:eastAsia="zh-CN"/>
              </w:rPr>
            </w:pPr>
            <w:ins w:id="584" w:author="ws952" w:date="2021-10-27T21:15:00Z">
              <w:r>
                <w:rPr>
                  <w:b/>
                  <w:bCs/>
                  <w:lang w:eastAsia="zh-CN"/>
                </w:rPr>
                <w:t>0.96</w:t>
              </w:r>
            </w:ins>
          </w:p>
        </w:tc>
      </w:tr>
    </w:tbl>
    <w:p w14:paraId="2AA3D7D6" w14:textId="77777777" w:rsidR="0023572E" w:rsidRPr="0023572E" w:rsidRDefault="0023572E" w:rsidP="0023572E">
      <w:pPr>
        <w:pStyle w:val="BodyText"/>
        <w:ind w:firstLineChars="0" w:firstLine="0"/>
        <w:jc w:val="center"/>
        <w:rPr>
          <w:rFonts w:hint="eastAsia"/>
          <w:b/>
          <w:bCs/>
          <w:lang w:eastAsia="zh-CN"/>
          <w:rPrChange w:id="585" w:author="ws952" w:date="2021-10-27T21:11:00Z">
            <w:rPr>
              <w:lang w:eastAsia="zh-CN"/>
            </w:rPr>
          </w:rPrChange>
        </w:rPr>
        <w:pPrChange w:id="586" w:author="ws952" w:date="2021-10-27T21:11:00Z">
          <w:pPr>
            <w:pStyle w:val="BodyText"/>
            <w:ind w:firstLine="480"/>
          </w:pPr>
        </w:pPrChange>
      </w:pPr>
    </w:p>
    <w:p w14:paraId="3C6E0885" w14:textId="60C3D778" w:rsidR="006E1150" w:rsidDel="0023572E" w:rsidRDefault="005D3AE9">
      <w:pPr>
        <w:pStyle w:val="BodyText"/>
        <w:ind w:firstLine="480"/>
        <w:rPr>
          <w:del w:id="587" w:author="ws952" w:date="2021-10-27T21:16:00Z"/>
          <w:lang w:eastAsia="zh-CN"/>
        </w:rPr>
      </w:pPr>
      <w:del w:id="588" w:author="ws952" w:date="2021-10-27T21:16:00Z">
        <w:r w:rsidDel="0023572E">
          <w:rPr>
            <w:lang w:eastAsia="zh-CN"/>
          </w:rPr>
          <w:delText>干预类别与模仿类别</w:delText>
        </w:r>
      </w:del>
    </w:p>
    <w:p w14:paraId="6449B420" w14:textId="06898928" w:rsidR="006E1150" w:rsidDel="0023572E" w:rsidRDefault="005D3AE9">
      <w:pPr>
        <w:pStyle w:val="BodyText"/>
        <w:ind w:firstLine="480"/>
        <w:rPr>
          <w:del w:id="589" w:author="ws952" w:date="2021-10-27T21:16:00Z"/>
          <w:lang w:eastAsia="zh-CN"/>
        </w:rPr>
      </w:pPr>
      <w:del w:id="590" w:author="ws952" w:date="2021-10-27T21:16:00Z">
        <w:r w:rsidDel="0023572E">
          <w:rPr>
            <w:lang w:eastAsia="zh-CN"/>
          </w:rPr>
          <w:delText>一致性</w:delText>
        </w:r>
      </w:del>
    </w:p>
    <w:p w14:paraId="7A901958" w14:textId="1B093208" w:rsidR="006E1150" w:rsidDel="0023572E" w:rsidRDefault="005D3AE9">
      <w:pPr>
        <w:pStyle w:val="BodyText"/>
        <w:ind w:firstLine="480"/>
        <w:rPr>
          <w:del w:id="591" w:author="ws952" w:date="2021-10-27T21:16:00Z"/>
          <w:lang w:eastAsia="zh-CN"/>
        </w:rPr>
      </w:pPr>
      <w:del w:id="592" w:author="ws952" w:date="2021-10-27T21:16:00Z">
        <w:r w:rsidDel="0023572E">
          <w:rPr>
            <w:lang w:eastAsia="zh-CN"/>
          </w:rPr>
          <w:delText>知识传授干预与学校课程风格</w:delText>
        </w:r>
      </w:del>
    </w:p>
    <w:p w14:paraId="0529507D" w14:textId="50A7FA32" w:rsidR="006E1150" w:rsidDel="0023572E" w:rsidRDefault="005D3AE9">
      <w:pPr>
        <w:pStyle w:val="BodyText"/>
        <w:ind w:firstLine="480"/>
        <w:rPr>
          <w:del w:id="593" w:author="ws952" w:date="2021-10-27T21:16:00Z"/>
          <w:lang w:eastAsia="zh-CN"/>
        </w:rPr>
      </w:pPr>
      <w:del w:id="594" w:author="ws952" w:date="2021-10-27T21:16:00Z">
        <w:r w:rsidDel="0023572E">
          <w:rPr>
            <w:lang w:eastAsia="zh-CN"/>
          </w:rPr>
          <w:delText>0.85</w:delText>
        </w:r>
      </w:del>
    </w:p>
    <w:p w14:paraId="1D018748" w14:textId="56437F86" w:rsidR="006E1150" w:rsidDel="0023572E" w:rsidRDefault="005D3AE9">
      <w:pPr>
        <w:pStyle w:val="BodyText"/>
        <w:ind w:firstLine="480"/>
        <w:rPr>
          <w:del w:id="595" w:author="ws952" w:date="2021-10-27T21:16:00Z"/>
          <w:lang w:eastAsia="zh-CN"/>
        </w:rPr>
      </w:pPr>
      <w:del w:id="596" w:author="ws952" w:date="2021-10-27T21:16:00Z">
        <w:r w:rsidDel="0023572E">
          <w:rPr>
            <w:lang w:eastAsia="zh-CN"/>
          </w:rPr>
          <w:delText>政治宣传干预与新闻联播风格</w:delText>
        </w:r>
      </w:del>
    </w:p>
    <w:p w14:paraId="5EAF8DA7" w14:textId="29FC0F30" w:rsidR="006E1150" w:rsidDel="0023572E" w:rsidRDefault="005D3AE9">
      <w:pPr>
        <w:pStyle w:val="BodyText"/>
        <w:ind w:firstLine="480"/>
        <w:rPr>
          <w:del w:id="597" w:author="ws952" w:date="2021-10-27T21:16:00Z"/>
          <w:lang w:eastAsia="zh-CN"/>
        </w:rPr>
      </w:pPr>
      <w:del w:id="598" w:author="ws952" w:date="2021-10-27T21:16:00Z">
        <w:r w:rsidDel="0023572E">
          <w:rPr>
            <w:lang w:eastAsia="zh-CN"/>
          </w:rPr>
          <w:delText>0.91</w:delText>
        </w:r>
      </w:del>
    </w:p>
    <w:p w14:paraId="0FDA17DD" w14:textId="28EE07A0" w:rsidR="006E1150" w:rsidDel="0023572E" w:rsidRDefault="005D3AE9">
      <w:pPr>
        <w:pStyle w:val="BodyText"/>
        <w:ind w:firstLine="480"/>
        <w:rPr>
          <w:del w:id="599" w:author="ws952" w:date="2021-10-27T21:16:00Z"/>
          <w:lang w:eastAsia="zh-CN"/>
        </w:rPr>
      </w:pPr>
      <w:del w:id="600" w:author="ws952" w:date="2021-10-27T21:16:00Z">
        <w:r w:rsidDel="0023572E">
          <w:rPr>
            <w:lang w:eastAsia="zh-CN"/>
          </w:rPr>
          <w:delText>实践式干预与职业教育知识结合</w:delText>
        </w:r>
      </w:del>
    </w:p>
    <w:p w14:paraId="3CD224BE" w14:textId="00B1B7EE" w:rsidR="006E1150" w:rsidDel="0023572E" w:rsidRDefault="005D3AE9">
      <w:pPr>
        <w:pStyle w:val="BodyText"/>
        <w:ind w:firstLine="480"/>
        <w:rPr>
          <w:del w:id="601" w:author="ws952" w:date="2021-10-27T21:16:00Z"/>
          <w:lang w:eastAsia="zh-CN"/>
        </w:rPr>
      </w:pPr>
      <w:del w:id="602" w:author="ws952" w:date="2021-10-27T21:16:00Z">
        <w:r w:rsidDel="0023572E">
          <w:rPr>
            <w:lang w:eastAsia="zh-CN"/>
          </w:rPr>
          <w:delText>0.96</w:delText>
        </w:r>
      </w:del>
    </w:p>
    <w:p w14:paraId="64D87459" w14:textId="01B3BFAD" w:rsidR="006E1150" w:rsidDel="0023572E" w:rsidRDefault="005D3AE9">
      <w:pPr>
        <w:pStyle w:val="BodyText"/>
        <w:ind w:firstLine="480"/>
        <w:rPr>
          <w:del w:id="603" w:author="ws952" w:date="2021-10-27T21:16:00Z"/>
          <w:lang w:eastAsia="zh-CN"/>
        </w:rPr>
      </w:pPr>
      <w:del w:id="604" w:author="ws952" w:date="2021-10-27T21:16:00Z">
        <w:r w:rsidDel="0023572E">
          <w:rPr>
            <w:i/>
            <w:iCs/>
            <w:lang w:eastAsia="zh-CN"/>
          </w:rPr>
          <w:delText>“</w:delText>
        </w:r>
        <w:r w:rsidDel="0023572E">
          <w:rPr>
            <w:i/>
            <w:iCs/>
            <w:lang w:eastAsia="zh-CN"/>
          </w:rPr>
          <w:delText>请认真观看下列思想政治课视频，观看后，请您回答相应问题</w:delText>
        </w:r>
        <w:r w:rsidDel="0023572E">
          <w:rPr>
            <w:i/>
            <w:iCs/>
            <w:lang w:eastAsia="zh-CN"/>
          </w:rPr>
          <w:delText>”</w:delText>
        </w:r>
      </w:del>
    </w:p>
    <w:p w14:paraId="5EF466AD" w14:textId="0FEC4422" w:rsidR="006E1150" w:rsidDel="0023572E" w:rsidRDefault="005D3AE9">
      <w:pPr>
        <w:pStyle w:val="BodyText"/>
        <w:ind w:firstLine="480"/>
        <w:rPr>
          <w:del w:id="605" w:author="ws952" w:date="2021-10-27T21:16:00Z"/>
          <w:lang w:eastAsia="zh-CN"/>
        </w:rPr>
      </w:pPr>
      <w:del w:id="606" w:author="ws952" w:date="2021-10-27T21:16:00Z">
        <w:r w:rsidDel="0023572E">
          <w:rPr>
            <w:lang w:eastAsia="zh-CN"/>
          </w:rPr>
          <w:delText>接下来，通过六种情景视频干预对受访者施加刺激，六种干预视频的名称和样本覆盖率见表</w:delText>
        </w:r>
        <w:r w:rsidDel="0023572E">
          <w:rPr>
            <w:lang w:eastAsia="zh-CN"/>
          </w:rPr>
          <w:delText>2</w:delText>
        </w:r>
        <w:r w:rsidDel="0023572E">
          <w:rPr>
            <w:lang w:eastAsia="zh-CN"/>
          </w:rPr>
          <w:delText>所示。</w:delText>
        </w:r>
      </w:del>
    </w:p>
    <w:bookmarkEnd w:id="342"/>
    <w:bookmarkEnd w:id="508"/>
    <w:p w14:paraId="6113EDB6" w14:textId="77777777" w:rsidR="006E1150" w:rsidRDefault="006E1150">
      <w:pPr>
        <w:pStyle w:val="FirstParagraph"/>
        <w:numPr>
          <w:ilvl w:val="255"/>
          <w:numId w:val="0"/>
        </w:numPr>
        <w:rPr>
          <w:lang w:eastAsia="zh-Hans"/>
        </w:rPr>
        <w:pPrChange w:id="607" w:author="lovingpulu" w:date="2021-10-12T01:33:00Z">
          <w:pPr>
            <w:pStyle w:val="FirstParagraph"/>
            <w:ind w:firstLine="480"/>
          </w:pPr>
        </w:pPrChange>
      </w:pPr>
    </w:p>
    <w:p w14:paraId="622EB847" w14:textId="5CA55F79" w:rsidR="0023572E" w:rsidRDefault="0023572E" w:rsidP="0023572E">
      <w:pPr>
        <w:pStyle w:val="Heading1"/>
        <w:numPr>
          <w:ilvl w:val="255"/>
          <w:numId w:val="0"/>
        </w:numPr>
        <w:spacing w:beforeLines="50" w:before="120" w:afterLines="50" w:after="120"/>
        <w:ind w:firstLineChars="150" w:firstLine="450"/>
        <w:rPr>
          <w:ins w:id="608" w:author="ws952" w:date="2021-10-27T23:44:00Z"/>
          <w:rFonts w:ascii="SimHei" w:eastAsia="SimHei" w:hAnsi="SimHei" w:cs="SimHei"/>
          <w:b w:val="0"/>
          <w:bCs w:val="0"/>
          <w:sz w:val="30"/>
          <w:szCs w:val="30"/>
          <w:lang w:eastAsia="zh-CN"/>
        </w:rPr>
      </w:pPr>
      <w:ins w:id="609" w:author="ws952" w:date="2021-10-27T21:17:00Z">
        <w:r>
          <w:rPr>
            <w:rFonts w:ascii="SimHei" w:eastAsia="SimHei" w:hAnsi="SimHei" w:cs="SimHei" w:hint="eastAsia"/>
            <w:b w:val="0"/>
            <w:bCs w:val="0"/>
            <w:sz w:val="30"/>
            <w:szCs w:val="30"/>
            <w:lang w:eastAsia="zh-CN"/>
          </w:rPr>
          <w:t>四</w:t>
        </w:r>
        <w:r>
          <w:rPr>
            <w:rFonts w:ascii="SimHei" w:eastAsia="SimHei" w:hAnsi="SimHei" w:cs="SimHei" w:hint="eastAsia"/>
            <w:b w:val="0"/>
            <w:bCs w:val="0"/>
            <w:sz w:val="30"/>
            <w:szCs w:val="30"/>
            <w:lang w:eastAsia="zh-Hans"/>
          </w:rPr>
          <w:t>、</w:t>
        </w:r>
        <w:r>
          <w:rPr>
            <w:rFonts w:ascii="SimHei" w:eastAsia="SimHei" w:hAnsi="SimHei" w:cs="SimHei" w:hint="eastAsia"/>
            <w:b w:val="0"/>
            <w:bCs w:val="0"/>
            <w:sz w:val="30"/>
            <w:szCs w:val="30"/>
            <w:lang w:eastAsia="zh-CN"/>
          </w:rPr>
          <w:t>研究发现</w:t>
        </w:r>
      </w:ins>
    </w:p>
    <w:p w14:paraId="4F4C7BA6" w14:textId="112757A4" w:rsidR="001858E4" w:rsidRPr="001858E4" w:rsidRDefault="001858E4" w:rsidP="001858E4">
      <w:pPr>
        <w:pStyle w:val="FirstParagraph"/>
        <w:ind w:firstLine="480"/>
        <w:rPr>
          <w:ins w:id="610" w:author="ws952" w:date="2021-10-27T21:17:00Z"/>
          <w:rFonts w:hint="eastAsia"/>
          <w:lang w:eastAsia="zh-CN"/>
          <w:rPrChange w:id="611" w:author="ws952" w:date="2021-10-27T23:44:00Z">
            <w:rPr>
              <w:ins w:id="612" w:author="ws952" w:date="2021-10-27T21:17:00Z"/>
              <w:rFonts w:ascii="SimHei" w:eastAsia="SimHei" w:hAnsi="SimHei" w:cs="SimHei"/>
              <w:b w:val="0"/>
              <w:bCs w:val="0"/>
              <w:sz w:val="30"/>
              <w:szCs w:val="30"/>
              <w:lang w:eastAsia="zh-CN"/>
            </w:rPr>
          </w:rPrChange>
        </w:rPr>
        <w:pPrChange w:id="613" w:author="ws952" w:date="2021-10-27T23:44:00Z">
          <w:pPr>
            <w:pStyle w:val="Heading1"/>
            <w:numPr>
              <w:ilvl w:val="255"/>
              <w:numId w:val="0"/>
            </w:numPr>
            <w:spacing w:beforeLines="50" w:before="120" w:afterLines="50" w:after="120"/>
            <w:ind w:left="0" w:firstLineChars="150" w:firstLine="450"/>
          </w:pPr>
        </w:pPrChange>
      </w:pPr>
      <w:ins w:id="614" w:author="ws952" w:date="2021-10-27T23:44:00Z">
        <w:r>
          <w:rPr>
            <w:lang w:eastAsia="zh-CN"/>
          </w:rPr>
          <w:t>为了测量教师呈现的内容和方式对网络思政课教学效果的影响，笔者在对受访学生施加六种不同的刺激后，分别从认同感知、能力感知和思政课喜好三个影响维度测量了思政课的宣传效果。并借助析因实验设计和回归分析，检验三种思政课内容和两种教师呈现方式对思政课教学效果的影响。</w:t>
        </w:r>
      </w:ins>
    </w:p>
    <w:p w14:paraId="3B123FE9" w14:textId="7F108316" w:rsidR="00D0449F" w:rsidRDefault="0023572E" w:rsidP="002C63B5">
      <w:pPr>
        <w:pStyle w:val="Heading1"/>
        <w:numPr>
          <w:ilvl w:val="255"/>
          <w:numId w:val="0"/>
        </w:numPr>
        <w:spacing w:beforeLines="50" w:before="120" w:afterLines="50" w:after="120"/>
        <w:ind w:firstLineChars="150" w:firstLine="450"/>
        <w:rPr>
          <w:ins w:id="615" w:author="ws952" w:date="2021-10-27T23:39:00Z"/>
          <w:rFonts w:ascii="SimHei" w:eastAsia="SimHei" w:hAnsi="SimHei" w:cs="SimHei"/>
          <w:b w:val="0"/>
          <w:bCs w:val="0"/>
          <w:sz w:val="30"/>
          <w:szCs w:val="30"/>
          <w:lang w:eastAsia="zh-CN"/>
        </w:rPr>
      </w:pPr>
      <w:ins w:id="616" w:author="ws952" w:date="2021-10-27T21:17:00Z">
        <w:r w:rsidRPr="002C63B5">
          <w:rPr>
            <w:rFonts w:ascii="SimHei" w:eastAsia="SimHei" w:hAnsi="SimHei" w:cs="SimHei" w:hint="eastAsia"/>
            <w:b w:val="0"/>
            <w:bCs w:val="0"/>
            <w:sz w:val="30"/>
            <w:szCs w:val="30"/>
            <w:lang w:eastAsia="zh-CN"/>
            <w:rPrChange w:id="617" w:author="ws952" w:date="2021-10-27T22:25:00Z">
              <w:rPr>
                <w:rFonts w:hint="eastAsia"/>
                <w:lang w:eastAsia="zh-CN"/>
              </w:rPr>
            </w:rPrChange>
          </w:rPr>
          <w:t>（一）网络思政课呈现</w:t>
        </w:r>
      </w:ins>
      <w:ins w:id="618" w:author="ws952" w:date="2021-10-27T21:18:00Z">
        <w:r w:rsidRPr="002C63B5">
          <w:rPr>
            <w:rFonts w:ascii="SimHei" w:eastAsia="SimHei" w:hAnsi="SimHei" w:cs="SimHei" w:hint="eastAsia"/>
            <w:b w:val="0"/>
            <w:bCs w:val="0"/>
            <w:sz w:val="30"/>
            <w:szCs w:val="30"/>
            <w:lang w:eastAsia="zh-CN"/>
            <w:rPrChange w:id="619" w:author="ws952" w:date="2021-10-27T22:25:00Z">
              <w:rPr>
                <w:rFonts w:hint="eastAsia"/>
                <w:lang w:eastAsia="zh-CN"/>
              </w:rPr>
            </w:rPrChange>
          </w:rPr>
          <w:t>内容和呈现方式</w:t>
        </w:r>
      </w:ins>
      <w:ins w:id="620" w:author="ws952" w:date="2021-10-27T21:17:00Z">
        <w:r w:rsidRPr="002C63B5">
          <w:rPr>
            <w:rFonts w:ascii="SimHei" w:eastAsia="SimHei" w:hAnsi="SimHei" w:cs="SimHei" w:hint="eastAsia"/>
            <w:b w:val="0"/>
            <w:bCs w:val="0"/>
            <w:sz w:val="30"/>
            <w:szCs w:val="30"/>
            <w:lang w:eastAsia="zh-CN"/>
            <w:rPrChange w:id="621" w:author="ws952" w:date="2021-10-27T22:25:00Z">
              <w:rPr>
                <w:rFonts w:hint="eastAsia"/>
                <w:lang w:eastAsia="zh-CN"/>
              </w:rPr>
            </w:rPrChange>
          </w:rPr>
          <w:t>对认同</w:t>
        </w:r>
      </w:ins>
      <w:ins w:id="622" w:author="ws952" w:date="2021-10-27T21:18:00Z">
        <w:r w:rsidRPr="002C63B5">
          <w:rPr>
            <w:rFonts w:ascii="SimHei" w:eastAsia="SimHei" w:hAnsi="SimHei" w:cs="SimHei" w:hint="eastAsia"/>
            <w:b w:val="0"/>
            <w:bCs w:val="0"/>
            <w:sz w:val="30"/>
            <w:szCs w:val="30"/>
            <w:lang w:eastAsia="zh-CN"/>
            <w:rPrChange w:id="623" w:author="ws952" w:date="2021-10-27T22:25:00Z">
              <w:rPr>
                <w:rFonts w:hint="eastAsia"/>
                <w:lang w:eastAsia="zh-CN"/>
              </w:rPr>
            </w:rPrChange>
          </w:rPr>
          <w:t>感知的影响</w:t>
        </w:r>
      </w:ins>
    </w:p>
    <w:p w14:paraId="0106782A" w14:textId="5D0A814C" w:rsidR="001B0842" w:rsidRDefault="001858E4" w:rsidP="001858E4">
      <w:pPr>
        <w:pStyle w:val="BodyText"/>
        <w:ind w:firstLine="480"/>
        <w:rPr>
          <w:ins w:id="624" w:author="ws952" w:date="2021-10-28T00:01:00Z"/>
          <w:rFonts w:hint="eastAsia"/>
          <w:lang w:eastAsia="zh-CN"/>
        </w:rPr>
      </w:pPr>
      <w:ins w:id="625" w:author="ws952" w:date="2021-10-27T23:45:00Z">
        <w:r>
          <w:rPr>
            <w:rFonts w:hint="eastAsia"/>
            <w:lang w:eastAsia="zh-CN"/>
          </w:rPr>
          <w:t>图</w:t>
        </w:r>
        <w:r>
          <w:rPr>
            <w:rFonts w:hint="eastAsia"/>
            <w:lang w:eastAsia="zh-CN"/>
          </w:rPr>
          <w:t>2</w:t>
        </w:r>
        <w:r>
          <w:rPr>
            <w:rFonts w:hint="eastAsia"/>
            <w:lang w:eastAsia="zh-CN"/>
          </w:rPr>
          <w:t>报告了</w:t>
        </w:r>
      </w:ins>
      <w:ins w:id="626" w:author="ws952" w:date="2021-10-28T00:00:00Z">
        <w:r w:rsidR="001B0842">
          <w:rPr>
            <w:rFonts w:hint="eastAsia"/>
            <w:lang w:eastAsia="zh-CN"/>
          </w:rPr>
          <w:t>教师</w:t>
        </w:r>
      </w:ins>
      <w:ins w:id="627" w:author="ws952" w:date="2021-10-27T23:45:00Z">
        <w:r w:rsidRPr="001858E4">
          <w:rPr>
            <w:rFonts w:hint="eastAsia"/>
            <w:lang w:eastAsia="zh-CN"/>
          </w:rPr>
          <w:t>呈现内容和呈现方式</w:t>
        </w:r>
      </w:ins>
      <w:ins w:id="628" w:author="ws952" w:date="2021-10-27T23:59:00Z">
        <w:r>
          <w:rPr>
            <w:rFonts w:hint="eastAsia"/>
            <w:lang w:eastAsia="zh-CN"/>
          </w:rPr>
          <w:t>对</w:t>
        </w:r>
      </w:ins>
      <w:ins w:id="629" w:author="ws952" w:date="2021-10-28T00:00:00Z">
        <w:r w:rsidR="001B0842">
          <w:rPr>
            <w:rFonts w:hint="eastAsia"/>
            <w:lang w:eastAsia="zh-CN"/>
          </w:rPr>
          <w:t>国家</w:t>
        </w:r>
      </w:ins>
      <w:ins w:id="630" w:author="ws952" w:date="2021-10-28T00:04:00Z">
        <w:r w:rsidR="001B0842" w:rsidRPr="001B0842">
          <w:rPr>
            <w:rFonts w:hint="eastAsia"/>
            <w:lang w:eastAsia="zh-CN"/>
          </w:rPr>
          <w:t>认同感知</w:t>
        </w:r>
      </w:ins>
      <w:ins w:id="631" w:author="ws952" w:date="2021-10-28T00:00:00Z">
        <w:r w:rsidR="001B0842">
          <w:rPr>
            <w:rFonts w:hint="eastAsia"/>
            <w:lang w:eastAsia="zh-CN"/>
          </w:rPr>
          <w:t>层面的影响。笔者</w:t>
        </w:r>
        <w:r w:rsidR="001B0842">
          <w:rPr>
            <w:lang w:eastAsia="zh-CN"/>
          </w:rPr>
          <w:t>分别以</w:t>
        </w:r>
        <w:r w:rsidR="001B0842">
          <w:rPr>
            <w:lang w:eastAsia="zh-CN"/>
          </w:rPr>
          <w:t>“</w:t>
        </w:r>
        <w:r w:rsidR="001B0842">
          <w:rPr>
            <w:lang w:eastAsia="zh-CN"/>
          </w:rPr>
          <w:t>知识导向</w:t>
        </w:r>
        <w:r w:rsidR="001B0842">
          <w:rPr>
            <w:lang w:eastAsia="zh-CN"/>
          </w:rPr>
          <w:t>”</w:t>
        </w:r>
        <w:r w:rsidR="001B0842">
          <w:rPr>
            <w:lang w:eastAsia="zh-CN"/>
          </w:rPr>
          <w:t>的呈现内容和</w:t>
        </w:r>
        <w:r w:rsidR="001B0842">
          <w:rPr>
            <w:lang w:eastAsia="zh-CN"/>
          </w:rPr>
          <w:t>“</w:t>
        </w:r>
        <w:r w:rsidR="001B0842">
          <w:rPr>
            <w:lang w:eastAsia="zh-CN"/>
          </w:rPr>
          <w:t>单一形式</w:t>
        </w:r>
        <w:r w:rsidR="001B0842">
          <w:rPr>
            <w:lang w:eastAsia="zh-CN"/>
          </w:rPr>
          <w:t>”</w:t>
        </w:r>
        <w:r w:rsidR="001B0842">
          <w:rPr>
            <w:lang w:eastAsia="zh-CN"/>
          </w:rPr>
          <w:t>的呈现方式为网络思政课</w:t>
        </w:r>
        <w:r w:rsidR="001B0842">
          <w:rPr>
            <w:rFonts w:hint="eastAsia"/>
            <w:lang w:eastAsia="zh-Hans"/>
          </w:rPr>
          <w:t>教学</w:t>
        </w:r>
        <w:r w:rsidR="001B0842">
          <w:rPr>
            <w:lang w:eastAsia="zh-CN"/>
          </w:rPr>
          <w:t>呈现内容和</w:t>
        </w:r>
        <w:r w:rsidR="001B0842">
          <w:rPr>
            <w:rFonts w:hint="eastAsia"/>
            <w:lang w:eastAsia="zh-Hans"/>
          </w:rPr>
          <w:t>教师</w:t>
        </w:r>
        <w:r w:rsidR="001B0842">
          <w:rPr>
            <w:lang w:eastAsia="zh-CN"/>
          </w:rPr>
          <w:t>呈现形式的参照组。</w:t>
        </w:r>
        <w:r w:rsidR="001B0842">
          <w:rPr>
            <w:rFonts w:hint="eastAsia"/>
            <w:lang w:eastAsia="zh-CN"/>
          </w:rPr>
          <w:t>在</w:t>
        </w:r>
      </w:ins>
      <w:ins w:id="632" w:author="ws952" w:date="2021-10-28T00:04:00Z">
        <w:r w:rsidR="001B0842" w:rsidRPr="001B0842">
          <w:rPr>
            <w:rFonts w:hint="eastAsia"/>
            <w:lang w:eastAsia="zh-CN"/>
          </w:rPr>
          <w:t>认同感知</w:t>
        </w:r>
      </w:ins>
      <w:ins w:id="633" w:author="ws952" w:date="2021-10-28T00:00:00Z">
        <w:r w:rsidR="001B0842">
          <w:rPr>
            <w:rFonts w:hint="eastAsia"/>
            <w:lang w:eastAsia="zh-CN"/>
          </w:rPr>
          <w:t>方面，</w:t>
        </w:r>
        <w:r w:rsidR="001B0842">
          <w:rPr>
            <w:rFonts w:hint="eastAsia"/>
            <w:lang w:eastAsia="zh-CN"/>
          </w:rPr>
          <w:t>教师</w:t>
        </w:r>
        <w:r w:rsidR="001B0842" w:rsidRPr="001858E4">
          <w:rPr>
            <w:rFonts w:hint="eastAsia"/>
            <w:lang w:eastAsia="zh-CN"/>
          </w:rPr>
          <w:t>呈现内容和呈现方式</w:t>
        </w:r>
      </w:ins>
      <w:ins w:id="634" w:author="ws952" w:date="2021-10-28T00:01:00Z">
        <w:r w:rsidR="001B0842">
          <w:rPr>
            <w:rFonts w:hint="eastAsia"/>
            <w:lang w:eastAsia="zh-CN"/>
          </w:rPr>
          <w:t>有着稳健的影响。</w:t>
        </w:r>
      </w:ins>
    </w:p>
    <w:p w14:paraId="3781EE36" w14:textId="65A821D3" w:rsidR="001858E4" w:rsidRDefault="001B0842" w:rsidP="001858E4">
      <w:pPr>
        <w:pStyle w:val="BodyText"/>
        <w:ind w:firstLine="480"/>
        <w:rPr>
          <w:ins w:id="635" w:author="ws952" w:date="2021-10-28T00:01:00Z"/>
          <w:lang w:eastAsia="zh-CN"/>
        </w:rPr>
      </w:pPr>
      <w:ins w:id="636" w:author="ws952" w:date="2021-10-28T00:01:00Z">
        <w:r>
          <w:rPr>
            <w:rFonts w:hint="eastAsia"/>
            <w:lang w:eastAsia="zh-CN"/>
          </w:rPr>
          <w:t>在呈现方式方面，不同的呈现方式对被试的</w:t>
        </w:r>
      </w:ins>
      <w:ins w:id="637" w:author="ws952" w:date="2021-10-28T00:00:00Z">
        <w:r>
          <w:rPr>
            <w:rFonts w:hint="eastAsia"/>
            <w:lang w:eastAsia="zh-CN"/>
          </w:rPr>
          <w:t>中央政府的满意度和信任程度</w:t>
        </w:r>
      </w:ins>
      <w:ins w:id="638" w:author="ws952" w:date="2021-10-28T00:01:00Z">
        <w:r>
          <w:rPr>
            <w:rFonts w:hint="eastAsia"/>
            <w:lang w:eastAsia="zh-CN"/>
          </w:rPr>
          <w:t>均没有显著影响。</w:t>
        </w:r>
      </w:ins>
    </w:p>
    <w:p w14:paraId="7E2688BF" w14:textId="37711C53" w:rsidR="001B0842" w:rsidRPr="001858E4" w:rsidRDefault="001B0842" w:rsidP="001858E4">
      <w:pPr>
        <w:pStyle w:val="BodyText"/>
        <w:ind w:firstLine="480"/>
        <w:rPr>
          <w:ins w:id="639" w:author="ws952" w:date="2021-10-27T22:25:00Z"/>
          <w:rFonts w:hint="eastAsia"/>
          <w:lang w:eastAsia="zh-CN"/>
          <w:rPrChange w:id="640" w:author="ws952" w:date="2021-10-27T23:39:00Z">
            <w:rPr>
              <w:ins w:id="641" w:author="ws952" w:date="2021-10-27T22:25:00Z"/>
              <w:rFonts w:ascii="SimHei" w:eastAsia="SimHei" w:hAnsi="SimHei" w:cs="SimHei"/>
              <w:b w:val="0"/>
              <w:bCs w:val="0"/>
              <w:sz w:val="30"/>
              <w:szCs w:val="30"/>
              <w:lang w:eastAsia="zh-CN"/>
            </w:rPr>
          </w:rPrChange>
        </w:rPr>
        <w:pPrChange w:id="642" w:author="ws952" w:date="2021-10-27T23:39:00Z">
          <w:pPr>
            <w:pStyle w:val="Heading1"/>
            <w:numPr>
              <w:ilvl w:val="255"/>
              <w:numId w:val="0"/>
            </w:numPr>
            <w:spacing w:beforeLines="50" w:before="120" w:afterLines="50" w:after="120"/>
            <w:ind w:left="0" w:firstLineChars="150" w:firstLine="450"/>
          </w:pPr>
        </w:pPrChange>
      </w:pPr>
      <w:ins w:id="643" w:author="ws952" w:date="2021-10-28T00:02:00Z">
        <w:r>
          <w:rPr>
            <w:rFonts w:hint="eastAsia"/>
            <w:lang w:eastAsia="zh-CN"/>
          </w:rPr>
          <w:t>在呈现内容方面，以“知识导向”干预为参照组，笔者发现</w:t>
        </w:r>
      </w:ins>
      <w:ins w:id="644" w:author="ws952" w:date="2021-10-28T00:03:00Z">
        <w:r>
          <w:rPr>
            <w:rFonts w:hint="eastAsia"/>
            <w:lang w:eastAsia="zh-CN"/>
          </w:rPr>
          <w:t>，</w:t>
        </w:r>
      </w:ins>
      <w:ins w:id="645" w:author="ws952" w:date="2021-10-28T00:02:00Z">
        <w:r>
          <w:rPr>
            <w:rFonts w:hint="eastAsia"/>
            <w:lang w:eastAsia="zh-CN"/>
          </w:rPr>
          <w:t>宣传导向</w:t>
        </w:r>
      </w:ins>
      <w:ins w:id="646" w:author="ws952" w:date="2021-10-28T00:03:00Z">
        <w:r>
          <w:rPr>
            <w:rFonts w:hint="eastAsia"/>
            <w:lang w:eastAsia="zh-CN"/>
          </w:rPr>
          <w:t>对被试的中央政府的满意度和信任程度均没有显著影响。</w:t>
        </w:r>
        <w:r>
          <w:rPr>
            <w:rFonts w:hint="eastAsia"/>
            <w:lang w:eastAsia="zh-CN"/>
          </w:rPr>
          <w:t>但是实践导向的干预</w:t>
        </w:r>
      </w:ins>
      <w:ins w:id="647" w:author="ws952" w:date="2021-10-28T00:04:00Z">
        <w:r>
          <w:rPr>
            <w:rFonts w:hint="eastAsia"/>
            <w:lang w:eastAsia="zh-CN"/>
          </w:rPr>
          <w:t>无论是从满意度还是信任角度，</w:t>
        </w:r>
      </w:ins>
      <w:ins w:id="648" w:author="ws952" w:date="2021-10-28T00:03:00Z">
        <w:r>
          <w:rPr>
            <w:rFonts w:hint="eastAsia"/>
            <w:lang w:eastAsia="zh-CN"/>
          </w:rPr>
          <w:t>均显著的</w:t>
        </w:r>
      </w:ins>
      <w:ins w:id="649" w:author="ws952" w:date="2021-10-28T00:04:00Z">
        <w:r>
          <w:rPr>
            <w:rFonts w:hint="eastAsia"/>
            <w:lang w:eastAsia="zh-CN"/>
          </w:rPr>
          <w:t>提升了被试的</w:t>
        </w:r>
      </w:ins>
      <w:ins w:id="650" w:author="ws952" w:date="2021-10-28T00:05:00Z">
        <w:r>
          <w:rPr>
            <w:rFonts w:hint="eastAsia"/>
            <w:lang w:eastAsia="zh-CN"/>
          </w:rPr>
          <w:t>国家</w:t>
        </w:r>
      </w:ins>
      <w:ins w:id="651" w:author="ws952" w:date="2021-10-28T00:04:00Z">
        <w:r w:rsidRPr="001B0842">
          <w:rPr>
            <w:rFonts w:hint="eastAsia"/>
            <w:lang w:eastAsia="zh-CN"/>
          </w:rPr>
          <w:t>认同感知</w:t>
        </w:r>
      </w:ins>
      <w:ins w:id="652" w:author="ws952" w:date="2021-10-28T00:05:00Z">
        <w:r>
          <w:rPr>
            <w:rFonts w:hint="eastAsia"/>
            <w:lang w:eastAsia="zh-CN"/>
          </w:rPr>
          <w:t>。</w:t>
        </w:r>
      </w:ins>
    </w:p>
    <w:p w14:paraId="24F078BA" w14:textId="09587ACA" w:rsidR="002C63B5" w:rsidRDefault="001B0842" w:rsidP="001858E4">
      <w:pPr>
        <w:pStyle w:val="BodyText"/>
        <w:ind w:firstLineChars="0" w:firstLine="0"/>
        <w:rPr>
          <w:ins w:id="653" w:author="ws952" w:date="2021-10-28T00:05:00Z"/>
          <w:lang w:eastAsia="zh-CN"/>
        </w:rPr>
      </w:pPr>
      <w:ins w:id="654" w:author="ws952" w:date="2021-10-28T00:03:00Z">
        <w:r>
          <w:rPr>
            <w:noProof/>
            <w:lang w:eastAsia="zh-CN"/>
          </w:rPr>
          <w:lastRenderedPageBreak/>
          <w:drawing>
            <wp:inline distT="0" distB="0" distL="0" distR="0" wp14:anchorId="5EBD0B06" wp14:editId="1E6A674F">
              <wp:extent cx="5943600" cy="3343275"/>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14:paraId="226B5AAC" w14:textId="5AE84D5E" w:rsidR="001B0842" w:rsidRPr="001B0842" w:rsidRDefault="001B0842" w:rsidP="001B0842">
      <w:pPr>
        <w:pStyle w:val="BodyText"/>
        <w:ind w:firstLineChars="0" w:firstLine="0"/>
        <w:jc w:val="center"/>
        <w:rPr>
          <w:ins w:id="655" w:author="ws952" w:date="2021-10-27T21:18:00Z"/>
          <w:b/>
          <w:bCs/>
          <w:lang w:eastAsia="zh-CN"/>
          <w:rPrChange w:id="656" w:author="ws952" w:date="2021-10-28T00:05:00Z">
            <w:rPr>
              <w:ins w:id="657" w:author="ws952" w:date="2021-10-27T21:18:00Z"/>
              <w:lang w:eastAsia="zh-CN"/>
            </w:rPr>
          </w:rPrChange>
        </w:rPr>
        <w:pPrChange w:id="658" w:author="ws952" w:date="2021-10-28T00:05:00Z">
          <w:pPr>
            <w:pStyle w:val="FirstParagraph"/>
            <w:ind w:firstLine="480"/>
          </w:pPr>
        </w:pPrChange>
      </w:pPr>
      <w:ins w:id="659" w:author="ws952" w:date="2021-10-28T00:05:00Z">
        <w:r w:rsidRPr="001B0842">
          <w:rPr>
            <w:rFonts w:hint="eastAsia"/>
            <w:b/>
            <w:bCs/>
            <w:lang w:eastAsia="zh-CN"/>
            <w:rPrChange w:id="660" w:author="ws952" w:date="2021-10-28T00:05:00Z">
              <w:rPr>
                <w:rFonts w:hint="eastAsia"/>
                <w:lang w:eastAsia="zh-CN"/>
              </w:rPr>
            </w:rPrChange>
          </w:rPr>
          <w:t>图</w:t>
        </w:r>
        <w:r w:rsidRPr="001B0842">
          <w:rPr>
            <w:rFonts w:hint="eastAsia"/>
            <w:b/>
            <w:bCs/>
            <w:lang w:eastAsia="zh-CN"/>
            <w:rPrChange w:id="661" w:author="ws952" w:date="2021-10-28T00:05:00Z">
              <w:rPr>
                <w:rFonts w:hint="eastAsia"/>
                <w:lang w:eastAsia="zh-CN"/>
              </w:rPr>
            </w:rPrChange>
          </w:rPr>
          <w:t>2</w:t>
        </w:r>
        <w:r w:rsidRPr="001B0842">
          <w:rPr>
            <w:b/>
            <w:bCs/>
            <w:lang w:eastAsia="zh-CN"/>
            <w:rPrChange w:id="662" w:author="ws952" w:date="2021-10-28T00:05:00Z">
              <w:rPr>
                <w:lang w:eastAsia="zh-CN"/>
              </w:rPr>
            </w:rPrChange>
          </w:rPr>
          <w:t xml:space="preserve"> </w:t>
        </w:r>
        <w:r w:rsidRPr="001B0842">
          <w:rPr>
            <w:rFonts w:hint="eastAsia"/>
            <w:b/>
            <w:bCs/>
            <w:lang w:eastAsia="zh-CN"/>
            <w:rPrChange w:id="663" w:author="ws952" w:date="2021-10-28T00:05:00Z">
              <w:rPr>
                <w:rFonts w:hint="eastAsia"/>
                <w:lang w:eastAsia="zh-CN"/>
              </w:rPr>
            </w:rPrChange>
          </w:rPr>
          <w:t>网络思政课呈现内容和呈现方式对认同感知的影响</w:t>
        </w:r>
      </w:ins>
    </w:p>
    <w:p w14:paraId="5A72C8CC" w14:textId="5EC6BA01" w:rsidR="0023572E" w:rsidRDefault="0023572E" w:rsidP="002C63B5">
      <w:pPr>
        <w:pStyle w:val="Heading1"/>
        <w:numPr>
          <w:ilvl w:val="255"/>
          <w:numId w:val="0"/>
        </w:numPr>
        <w:spacing w:beforeLines="50" w:before="120" w:afterLines="50" w:after="120"/>
        <w:ind w:firstLineChars="150" w:firstLine="450"/>
        <w:rPr>
          <w:ins w:id="664" w:author="ws952" w:date="2021-10-28T00:13:00Z"/>
          <w:rFonts w:ascii="SimHei" w:eastAsia="SimHei" w:hAnsi="SimHei" w:cs="SimHei"/>
          <w:b w:val="0"/>
          <w:bCs w:val="0"/>
          <w:sz w:val="30"/>
          <w:szCs w:val="30"/>
          <w:lang w:eastAsia="zh-CN"/>
        </w:rPr>
      </w:pPr>
      <w:ins w:id="665" w:author="ws952" w:date="2021-10-27T21:18:00Z">
        <w:r w:rsidRPr="002C63B5">
          <w:rPr>
            <w:rFonts w:ascii="SimHei" w:eastAsia="SimHei" w:hAnsi="SimHei" w:cs="SimHei" w:hint="eastAsia"/>
            <w:b w:val="0"/>
            <w:bCs w:val="0"/>
            <w:sz w:val="30"/>
            <w:szCs w:val="30"/>
            <w:lang w:eastAsia="zh-CN"/>
            <w:rPrChange w:id="666" w:author="ws952" w:date="2021-10-27T22:25:00Z">
              <w:rPr>
                <w:rFonts w:hint="eastAsia"/>
                <w:lang w:eastAsia="zh-CN"/>
              </w:rPr>
            </w:rPrChange>
          </w:rPr>
          <w:t>（二）网络思政课</w:t>
        </w:r>
        <w:r w:rsidRPr="002C63B5">
          <w:rPr>
            <w:rFonts w:ascii="SimHei" w:eastAsia="SimHei" w:hAnsi="SimHei" w:cs="SimHei" w:hint="eastAsia"/>
            <w:b w:val="0"/>
            <w:bCs w:val="0"/>
            <w:sz w:val="30"/>
            <w:szCs w:val="30"/>
            <w:lang w:eastAsia="zh-CN"/>
            <w:rPrChange w:id="667" w:author="ws952" w:date="2021-10-27T22:25:00Z">
              <w:rPr>
                <w:rFonts w:hint="eastAsia"/>
                <w:lang w:eastAsia="zh-CN"/>
              </w:rPr>
            </w:rPrChange>
          </w:rPr>
          <w:t>呈现内容和呈现方式对</w:t>
        </w:r>
      </w:ins>
      <w:ins w:id="668" w:author="ws952" w:date="2021-10-27T21:19:00Z">
        <w:r w:rsidRPr="002C63B5">
          <w:rPr>
            <w:rFonts w:ascii="SimHei" w:eastAsia="SimHei" w:hAnsi="SimHei" w:cs="SimHei" w:hint="eastAsia"/>
            <w:b w:val="0"/>
            <w:bCs w:val="0"/>
            <w:sz w:val="30"/>
            <w:szCs w:val="30"/>
            <w:lang w:eastAsia="zh-CN"/>
            <w:rPrChange w:id="669" w:author="ws952" w:date="2021-10-27T22:25:00Z">
              <w:rPr>
                <w:rFonts w:hint="eastAsia"/>
                <w:lang w:eastAsia="zh-CN"/>
              </w:rPr>
            </w:rPrChange>
          </w:rPr>
          <w:t>能力感知的影响</w:t>
        </w:r>
      </w:ins>
    </w:p>
    <w:p w14:paraId="7351EBA6" w14:textId="25647A0A" w:rsidR="001B0842" w:rsidRDefault="001B0842" w:rsidP="001B0842">
      <w:pPr>
        <w:pStyle w:val="BodyText"/>
        <w:ind w:firstLine="480"/>
        <w:rPr>
          <w:ins w:id="670" w:author="ws952" w:date="2021-10-28T00:14:00Z"/>
          <w:lang w:eastAsia="zh-CN"/>
        </w:rPr>
      </w:pPr>
      <w:ins w:id="671" w:author="ws952" w:date="2021-10-28T00:13:00Z">
        <w:r>
          <w:rPr>
            <w:rFonts w:hint="eastAsia"/>
            <w:lang w:eastAsia="zh-CN"/>
          </w:rPr>
          <w:t>图</w:t>
        </w:r>
        <w:r>
          <w:rPr>
            <w:lang w:eastAsia="zh-CN"/>
          </w:rPr>
          <w:t>3</w:t>
        </w:r>
        <w:r>
          <w:rPr>
            <w:rFonts w:hint="eastAsia"/>
            <w:lang w:eastAsia="zh-CN"/>
          </w:rPr>
          <w:t>报告了教师呈现内容和呈现方式对</w:t>
        </w:r>
        <w:r w:rsidR="009F4942">
          <w:rPr>
            <w:rFonts w:hint="eastAsia"/>
            <w:lang w:eastAsia="zh-CN"/>
          </w:rPr>
          <w:t>被试者在</w:t>
        </w:r>
        <w:r>
          <w:rPr>
            <w:rFonts w:hint="eastAsia"/>
            <w:lang w:eastAsia="zh-CN"/>
          </w:rPr>
          <w:t>国家</w:t>
        </w:r>
        <w:r w:rsidR="009F4942">
          <w:rPr>
            <w:rFonts w:hint="eastAsia"/>
            <w:lang w:eastAsia="zh-CN"/>
          </w:rPr>
          <w:t>能力感知</w:t>
        </w:r>
        <w:r>
          <w:rPr>
            <w:rFonts w:hint="eastAsia"/>
            <w:lang w:eastAsia="zh-CN"/>
          </w:rPr>
          <w:t>层面的影响。</w:t>
        </w:r>
      </w:ins>
      <w:ins w:id="672" w:author="ws952" w:date="2021-10-28T00:14:00Z">
        <w:r w:rsidR="009F4942">
          <w:rPr>
            <w:rFonts w:hint="eastAsia"/>
            <w:lang w:eastAsia="zh-CN"/>
          </w:rPr>
          <w:t>和上述认同感之一样，</w:t>
        </w:r>
      </w:ins>
      <w:ins w:id="673" w:author="ws952" w:date="2021-10-28T00:13:00Z">
        <w:r>
          <w:rPr>
            <w:rFonts w:hint="eastAsia"/>
            <w:lang w:eastAsia="zh-CN"/>
          </w:rPr>
          <w:t>笔者分别以“知识导向”的呈现内容和“单一形式”的呈现方式为网络思政课教学呈现内容和教师呈现形式的参照组。</w:t>
        </w:r>
      </w:ins>
    </w:p>
    <w:p w14:paraId="08DA914F" w14:textId="5CC2287D" w:rsidR="001B0842" w:rsidRPr="001B0842" w:rsidRDefault="009F4942" w:rsidP="009F4942">
      <w:pPr>
        <w:pStyle w:val="BodyText"/>
        <w:ind w:firstLine="480"/>
        <w:rPr>
          <w:ins w:id="674" w:author="ws952" w:date="2021-10-28T00:07:00Z"/>
          <w:lang w:eastAsia="zh-CN"/>
          <w:rPrChange w:id="675" w:author="ws952" w:date="2021-10-28T00:13:00Z">
            <w:rPr>
              <w:ins w:id="676" w:author="ws952" w:date="2021-10-28T00:07:00Z"/>
              <w:rFonts w:ascii="SimHei" w:eastAsia="SimHei" w:hAnsi="SimHei" w:cs="SimHei"/>
              <w:b w:val="0"/>
              <w:bCs w:val="0"/>
              <w:sz w:val="30"/>
              <w:szCs w:val="30"/>
              <w:lang w:eastAsia="zh-CN"/>
            </w:rPr>
          </w:rPrChange>
        </w:rPr>
        <w:pPrChange w:id="677" w:author="ws952" w:date="2021-10-28T00:17:00Z">
          <w:pPr>
            <w:pStyle w:val="Heading1"/>
            <w:numPr>
              <w:ilvl w:val="255"/>
              <w:numId w:val="0"/>
            </w:numPr>
            <w:spacing w:beforeLines="50" w:before="120" w:afterLines="50" w:after="120"/>
            <w:ind w:left="0" w:firstLineChars="150" w:firstLine="450"/>
          </w:pPr>
        </w:pPrChange>
      </w:pPr>
      <w:ins w:id="678" w:author="ws952" w:date="2021-10-28T00:14:00Z">
        <w:r>
          <w:rPr>
            <w:rFonts w:hint="eastAsia"/>
            <w:lang w:eastAsia="zh-CN"/>
          </w:rPr>
          <w:t>和认同感知</w:t>
        </w:r>
      </w:ins>
      <w:ins w:id="679" w:author="ws952" w:date="2021-10-28T00:16:00Z">
        <w:r>
          <w:rPr>
            <w:rFonts w:hint="eastAsia"/>
            <w:lang w:eastAsia="zh-CN"/>
          </w:rPr>
          <w:t>的作用效果一致，</w:t>
        </w:r>
      </w:ins>
      <w:ins w:id="680" w:author="ws952" w:date="2021-10-28T00:13:00Z">
        <w:r w:rsidR="001B0842">
          <w:rPr>
            <w:rFonts w:hint="eastAsia"/>
            <w:lang w:eastAsia="zh-CN"/>
          </w:rPr>
          <w:t>在呈现方式方面，不同的呈现方式对被试的</w:t>
        </w:r>
      </w:ins>
      <w:ins w:id="681" w:author="ws952" w:date="2021-10-28T00:17:00Z">
        <w:r>
          <w:rPr>
            <w:rFonts w:hint="eastAsia"/>
            <w:lang w:eastAsia="zh-CN"/>
          </w:rPr>
          <w:t>国家能力感知</w:t>
        </w:r>
      </w:ins>
      <w:ins w:id="682" w:author="ws952" w:date="2021-10-28T00:13:00Z">
        <w:r w:rsidR="001B0842">
          <w:rPr>
            <w:rFonts w:hint="eastAsia"/>
            <w:lang w:eastAsia="zh-CN"/>
          </w:rPr>
          <w:t>没有显著影响。在呈现内容方面，宣传导向对被试的</w:t>
        </w:r>
      </w:ins>
      <w:ins w:id="683" w:author="ws952" w:date="2021-10-28T00:17:00Z">
        <w:r>
          <w:rPr>
            <w:rFonts w:hint="eastAsia"/>
            <w:lang w:eastAsia="zh-CN"/>
          </w:rPr>
          <w:t>国家能力感知</w:t>
        </w:r>
      </w:ins>
      <w:ins w:id="684" w:author="ws952" w:date="2021-10-28T00:13:00Z">
        <w:r w:rsidR="001B0842">
          <w:rPr>
            <w:rFonts w:hint="eastAsia"/>
            <w:lang w:eastAsia="zh-CN"/>
          </w:rPr>
          <w:t>没有显著影响。但实践导向的干预</w:t>
        </w:r>
      </w:ins>
      <w:ins w:id="685" w:author="ws952" w:date="2021-10-28T00:17:00Z">
        <w:r>
          <w:rPr>
            <w:rFonts w:hint="eastAsia"/>
            <w:lang w:eastAsia="zh-CN"/>
          </w:rPr>
          <w:t>会显著的提升被试对国家能力的感知。</w:t>
        </w:r>
      </w:ins>
    </w:p>
    <w:p w14:paraId="4BC394C4" w14:textId="39C6C762" w:rsidR="001B0842" w:rsidRDefault="001B0842" w:rsidP="001B0842">
      <w:pPr>
        <w:pStyle w:val="BodyText"/>
        <w:ind w:firstLineChars="0" w:firstLine="0"/>
        <w:jc w:val="center"/>
        <w:rPr>
          <w:ins w:id="686" w:author="ws952" w:date="2021-10-28T00:13:00Z"/>
          <w:lang w:eastAsia="zh-CN"/>
        </w:rPr>
      </w:pPr>
      <w:ins w:id="687" w:author="ws952" w:date="2021-10-28T00:12:00Z">
        <w:r>
          <w:rPr>
            <w:rFonts w:hint="eastAsia"/>
            <w:noProof/>
            <w:lang w:eastAsia="zh-CN"/>
          </w:rPr>
          <w:lastRenderedPageBreak/>
          <w:drawing>
            <wp:inline distT="0" distB="0" distL="0" distR="0" wp14:anchorId="73AD4CB2" wp14:editId="319AD38C">
              <wp:extent cx="5943600" cy="334327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14:paraId="5A7EB396" w14:textId="3BC8E66C" w:rsidR="001B0842" w:rsidRPr="005E3C92" w:rsidRDefault="001B0842" w:rsidP="001B0842">
      <w:pPr>
        <w:pStyle w:val="BodyText"/>
        <w:ind w:firstLineChars="0" w:firstLine="0"/>
        <w:jc w:val="center"/>
        <w:rPr>
          <w:ins w:id="688" w:author="ws952" w:date="2021-10-28T00:13:00Z"/>
          <w:b/>
          <w:bCs/>
          <w:lang w:eastAsia="zh-CN"/>
        </w:rPr>
      </w:pPr>
      <w:ins w:id="689" w:author="ws952" w:date="2021-10-28T00:13:00Z">
        <w:r w:rsidRPr="005E3C92">
          <w:rPr>
            <w:rFonts w:hint="eastAsia"/>
            <w:b/>
            <w:bCs/>
            <w:lang w:eastAsia="zh-CN"/>
          </w:rPr>
          <w:t>图</w:t>
        </w:r>
        <w:r>
          <w:rPr>
            <w:b/>
            <w:bCs/>
            <w:lang w:eastAsia="zh-CN"/>
          </w:rPr>
          <w:t>3</w:t>
        </w:r>
        <w:r w:rsidRPr="005E3C92">
          <w:rPr>
            <w:b/>
            <w:bCs/>
            <w:lang w:eastAsia="zh-CN"/>
          </w:rPr>
          <w:t xml:space="preserve"> </w:t>
        </w:r>
        <w:r w:rsidRPr="001B0842">
          <w:rPr>
            <w:rFonts w:hint="eastAsia"/>
            <w:b/>
            <w:bCs/>
            <w:lang w:eastAsia="zh-CN"/>
          </w:rPr>
          <w:t>网络思政课呈现内容和呈现方式对能力感知的影响</w:t>
        </w:r>
      </w:ins>
    </w:p>
    <w:p w14:paraId="19DBCE13" w14:textId="77777777" w:rsidR="001B0842" w:rsidRPr="001B0842" w:rsidRDefault="001B0842" w:rsidP="001B0842">
      <w:pPr>
        <w:pStyle w:val="BodyText"/>
        <w:ind w:firstLineChars="0" w:firstLine="0"/>
        <w:jc w:val="center"/>
        <w:rPr>
          <w:ins w:id="690" w:author="ws952" w:date="2021-10-27T21:19:00Z"/>
          <w:rFonts w:hint="eastAsia"/>
          <w:lang w:eastAsia="zh-CN"/>
        </w:rPr>
        <w:pPrChange w:id="691" w:author="ws952" w:date="2021-10-28T00:13:00Z">
          <w:pPr>
            <w:pStyle w:val="BodyText"/>
            <w:ind w:firstLine="480"/>
          </w:pPr>
        </w:pPrChange>
      </w:pPr>
    </w:p>
    <w:p w14:paraId="6ABCF104" w14:textId="1F98262B" w:rsidR="0023572E" w:rsidRDefault="0023572E" w:rsidP="002C63B5">
      <w:pPr>
        <w:pStyle w:val="Heading1"/>
        <w:numPr>
          <w:ilvl w:val="255"/>
          <w:numId w:val="0"/>
        </w:numPr>
        <w:spacing w:beforeLines="50" w:before="120" w:afterLines="50" w:after="120"/>
        <w:ind w:firstLineChars="150" w:firstLine="450"/>
        <w:rPr>
          <w:ins w:id="692" w:author="ws952" w:date="2021-10-28T00:18:00Z"/>
          <w:rFonts w:ascii="SimHei" w:eastAsia="SimHei" w:hAnsi="SimHei" w:cs="SimHei"/>
          <w:b w:val="0"/>
          <w:bCs w:val="0"/>
          <w:sz w:val="30"/>
          <w:szCs w:val="30"/>
          <w:lang w:eastAsia="zh-CN"/>
        </w:rPr>
      </w:pPr>
      <w:ins w:id="693" w:author="ws952" w:date="2021-10-27T21:19:00Z">
        <w:r w:rsidRPr="002C63B5">
          <w:rPr>
            <w:rFonts w:ascii="SimHei" w:eastAsia="SimHei" w:hAnsi="SimHei" w:cs="SimHei" w:hint="eastAsia"/>
            <w:b w:val="0"/>
            <w:bCs w:val="0"/>
            <w:sz w:val="30"/>
            <w:szCs w:val="30"/>
            <w:lang w:eastAsia="zh-CN"/>
            <w:rPrChange w:id="694" w:author="ws952" w:date="2021-10-27T22:25:00Z">
              <w:rPr>
                <w:rFonts w:hint="eastAsia"/>
                <w:lang w:eastAsia="zh-CN"/>
              </w:rPr>
            </w:rPrChange>
          </w:rPr>
          <w:t>（三）网络思政课呈现内容和呈现方式对思政课偏好的影响</w:t>
        </w:r>
      </w:ins>
    </w:p>
    <w:p w14:paraId="2416DE01" w14:textId="347F4FC7" w:rsidR="009F4942" w:rsidRDefault="009F4942" w:rsidP="009F4942">
      <w:pPr>
        <w:pStyle w:val="BodyText"/>
        <w:ind w:firstLine="480"/>
        <w:rPr>
          <w:ins w:id="695" w:author="ws952" w:date="2021-10-28T00:19:00Z"/>
          <w:lang w:eastAsia="zh-CN"/>
        </w:rPr>
      </w:pPr>
      <w:ins w:id="696" w:author="ws952" w:date="2021-10-28T00:18:00Z">
        <w:r>
          <w:rPr>
            <w:rFonts w:hint="eastAsia"/>
            <w:lang w:eastAsia="zh-CN"/>
          </w:rPr>
          <w:t>图</w:t>
        </w:r>
        <w:r>
          <w:rPr>
            <w:lang w:eastAsia="zh-CN"/>
          </w:rPr>
          <w:t>4</w:t>
        </w:r>
        <w:r>
          <w:rPr>
            <w:rFonts w:hint="eastAsia"/>
            <w:lang w:eastAsia="zh-CN"/>
          </w:rPr>
          <w:t>报告了教师呈现内容和呈现方式对被试者</w:t>
        </w:r>
        <w:r>
          <w:rPr>
            <w:rFonts w:hint="eastAsia"/>
            <w:lang w:eastAsia="zh-CN"/>
          </w:rPr>
          <w:t>思政课偏好</w:t>
        </w:r>
        <w:r>
          <w:rPr>
            <w:rFonts w:hint="eastAsia"/>
            <w:lang w:eastAsia="zh-CN"/>
          </w:rPr>
          <w:t>层面的影响</w:t>
        </w:r>
      </w:ins>
      <w:ins w:id="697" w:author="ws952" w:date="2021-10-28T00:19:00Z">
        <w:r>
          <w:rPr>
            <w:rFonts w:hint="eastAsia"/>
            <w:lang w:eastAsia="zh-CN"/>
          </w:rPr>
          <w:t>。通过比较笔者发现，</w:t>
        </w:r>
      </w:ins>
      <w:ins w:id="698" w:author="ws952" w:date="2021-10-28T00:20:00Z">
        <w:r>
          <w:rPr>
            <w:rFonts w:hint="eastAsia"/>
            <w:lang w:eastAsia="zh-CN"/>
          </w:rPr>
          <w:t>与</w:t>
        </w:r>
      </w:ins>
      <w:ins w:id="699" w:author="ws952" w:date="2021-10-28T00:18:00Z">
        <w:r>
          <w:rPr>
            <w:rFonts w:hint="eastAsia"/>
            <w:lang w:eastAsia="zh-CN"/>
          </w:rPr>
          <w:t>认同感知</w:t>
        </w:r>
      </w:ins>
      <w:ins w:id="700" w:author="ws952" w:date="2021-10-28T00:20:00Z">
        <w:r>
          <w:rPr>
            <w:rFonts w:hint="eastAsia"/>
            <w:lang w:eastAsia="zh-CN"/>
          </w:rPr>
          <w:t>和能力感知</w:t>
        </w:r>
      </w:ins>
      <w:ins w:id="701" w:author="ws952" w:date="2021-10-28T00:18:00Z">
        <w:r>
          <w:rPr>
            <w:rFonts w:hint="eastAsia"/>
            <w:lang w:eastAsia="zh-CN"/>
          </w:rPr>
          <w:t>的作用效果一致，在呈现方式方面，不同的呈现方式对被试的</w:t>
        </w:r>
      </w:ins>
      <w:ins w:id="702" w:author="ws952" w:date="2021-10-28T00:20:00Z">
        <w:r>
          <w:rPr>
            <w:rFonts w:hint="eastAsia"/>
            <w:lang w:eastAsia="zh-CN"/>
          </w:rPr>
          <w:t>思政课偏好</w:t>
        </w:r>
      </w:ins>
      <w:ins w:id="703" w:author="ws952" w:date="2021-10-28T00:18:00Z">
        <w:r>
          <w:rPr>
            <w:rFonts w:hint="eastAsia"/>
            <w:lang w:eastAsia="zh-CN"/>
          </w:rPr>
          <w:t>没有显著影响。在呈现内容方面，宣传导向对被试的</w:t>
        </w:r>
      </w:ins>
      <w:ins w:id="704" w:author="ws952" w:date="2021-10-28T00:20:00Z">
        <w:r>
          <w:rPr>
            <w:rFonts w:hint="eastAsia"/>
            <w:lang w:eastAsia="zh-CN"/>
          </w:rPr>
          <w:t>思政课偏好</w:t>
        </w:r>
      </w:ins>
      <w:ins w:id="705" w:author="ws952" w:date="2021-10-28T00:18:00Z">
        <w:r>
          <w:rPr>
            <w:rFonts w:hint="eastAsia"/>
            <w:lang w:eastAsia="zh-CN"/>
          </w:rPr>
          <w:t>没有显著影响。</w:t>
        </w:r>
      </w:ins>
      <w:ins w:id="706" w:author="ws952" w:date="2021-10-28T00:20:00Z">
        <w:r>
          <w:rPr>
            <w:rFonts w:hint="eastAsia"/>
            <w:lang w:eastAsia="zh-CN"/>
          </w:rPr>
          <w:t>但是</w:t>
        </w:r>
      </w:ins>
      <w:ins w:id="707" w:author="ws952" w:date="2021-10-28T00:18:00Z">
        <w:r>
          <w:rPr>
            <w:rFonts w:hint="eastAsia"/>
            <w:lang w:eastAsia="zh-CN"/>
          </w:rPr>
          <w:t>实践导向的干预</w:t>
        </w:r>
      </w:ins>
      <w:ins w:id="708" w:author="ws952" w:date="2021-10-28T00:21:00Z">
        <w:r>
          <w:rPr>
            <w:rFonts w:hint="eastAsia"/>
            <w:lang w:eastAsia="zh-CN"/>
          </w:rPr>
          <w:t>经历会让被试显著的增加对思政课的正面印象。</w:t>
        </w:r>
      </w:ins>
    </w:p>
    <w:p w14:paraId="31C412E7" w14:textId="620DF592" w:rsidR="009F4942" w:rsidRPr="005E3C92" w:rsidRDefault="009F4942" w:rsidP="009F4942">
      <w:pPr>
        <w:pStyle w:val="BodyText"/>
        <w:ind w:firstLineChars="0" w:firstLine="0"/>
        <w:rPr>
          <w:ins w:id="709" w:author="ws952" w:date="2021-10-28T00:18:00Z"/>
          <w:rFonts w:hint="eastAsia"/>
          <w:lang w:eastAsia="zh-CN"/>
        </w:rPr>
        <w:pPrChange w:id="710" w:author="ws952" w:date="2021-10-28T00:19:00Z">
          <w:pPr>
            <w:pStyle w:val="BodyText"/>
            <w:ind w:firstLine="480"/>
          </w:pPr>
        </w:pPrChange>
      </w:pPr>
      <w:ins w:id="711" w:author="ws952" w:date="2021-10-28T00:19:00Z">
        <w:r>
          <w:rPr>
            <w:rFonts w:hint="eastAsia"/>
            <w:noProof/>
            <w:lang w:eastAsia="zh-CN"/>
          </w:rPr>
          <w:lastRenderedPageBreak/>
          <w:drawing>
            <wp:inline distT="0" distB="0" distL="0" distR="0" wp14:anchorId="4C92C7DE" wp14:editId="6DF7CF6F">
              <wp:extent cx="5943600" cy="334327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14:paraId="1704F16A" w14:textId="38BE2D81" w:rsidR="009F4942" w:rsidRPr="005E3C92" w:rsidRDefault="009F4942" w:rsidP="009F4942">
      <w:pPr>
        <w:pStyle w:val="BodyText"/>
        <w:ind w:firstLineChars="0" w:firstLine="0"/>
        <w:jc w:val="center"/>
        <w:rPr>
          <w:ins w:id="712" w:author="ws952" w:date="2021-10-28T00:19:00Z"/>
          <w:b/>
          <w:bCs/>
          <w:lang w:eastAsia="zh-CN"/>
        </w:rPr>
      </w:pPr>
      <w:ins w:id="713" w:author="ws952" w:date="2021-10-28T00:19:00Z">
        <w:r w:rsidRPr="005E3C92">
          <w:rPr>
            <w:rFonts w:hint="eastAsia"/>
            <w:b/>
            <w:bCs/>
            <w:lang w:eastAsia="zh-CN"/>
          </w:rPr>
          <w:t>图</w:t>
        </w:r>
        <w:r>
          <w:rPr>
            <w:b/>
            <w:bCs/>
            <w:lang w:eastAsia="zh-CN"/>
          </w:rPr>
          <w:t xml:space="preserve">4 </w:t>
        </w:r>
        <w:r w:rsidRPr="009F4942">
          <w:rPr>
            <w:rFonts w:hint="eastAsia"/>
            <w:b/>
            <w:bCs/>
            <w:lang w:eastAsia="zh-CN"/>
          </w:rPr>
          <w:t>网络思政课呈现内容和呈现方式对思政课偏好的影响</w:t>
        </w:r>
      </w:ins>
    </w:p>
    <w:p w14:paraId="75BD9E21" w14:textId="5F4040D4" w:rsidR="0023572E" w:rsidRDefault="0023572E" w:rsidP="009F4942">
      <w:pPr>
        <w:pStyle w:val="BodyText"/>
        <w:ind w:firstLineChars="0" w:firstLine="0"/>
        <w:rPr>
          <w:ins w:id="714" w:author="ws952" w:date="2021-10-28T00:21:00Z"/>
          <w:lang w:eastAsia="zh-CN"/>
        </w:rPr>
      </w:pPr>
    </w:p>
    <w:p w14:paraId="16719C3A" w14:textId="0D72E025" w:rsidR="009F4942" w:rsidRDefault="009F4942" w:rsidP="009F4942">
      <w:pPr>
        <w:pStyle w:val="Heading1"/>
        <w:numPr>
          <w:ilvl w:val="255"/>
          <w:numId w:val="0"/>
        </w:numPr>
        <w:spacing w:beforeLines="50" w:before="120" w:afterLines="50" w:after="120"/>
        <w:ind w:firstLineChars="150" w:firstLine="452"/>
        <w:rPr>
          <w:ins w:id="715" w:author="ws952" w:date="2021-10-28T00:25:00Z"/>
          <w:rFonts w:ascii="SimHei" w:eastAsia="SimHei" w:hAnsi="SimHei" w:cs="SimHei"/>
          <w:sz w:val="30"/>
          <w:szCs w:val="30"/>
          <w:lang w:eastAsia="zh-CN"/>
        </w:rPr>
      </w:pPr>
      <w:ins w:id="716" w:author="ws952" w:date="2021-10-28T00:21:00Z">
        <w:r w:rsidRPr="009F4942">
          <w:rPr>
            <w:rFonts w:ascii="SimHei" w:eastAsia="SimHei" w:hAnsi="SimHei" w:cs="SimHei" w:hint="eastAsia"/>
            <w:sz w:val="30"/>
            <w:szCs w:val="30"/>
            <w:lang w:eastAsia="zh-CN"/>
            <w:rPrChange w:id="717" w:author="ws952" w:date="2021-10-28T00:25:00Z">
              <w:rPr>
                <w:rFonts w:ascii="SimHei" w:eastAsia="SimHei" w:hAnsi="SimHei" w:cs="SimHei" w:hint="eastAsia"/>
                <w:b w:val="0"/>
                <w:bCs w:val="0"/>
                <w:sz w:val="30"/>
                <w:szCs w:val="30"/>
                <w:lang w:eastAsia="zh-CN"/>
              </w:rPr>
            </w:rPrChange>
          </w:rPr>
          <w:t>（</w:t>
        </w:r>
        <w:r w:rsidRPr="009F4942">
          <w:rPr>
            <w:rFonts w:ascii="SimHei" w:eastAsia="SimHei" w:hAnsi="SimHei" w:cs="SimHei" w:hint="eastAsia"/>
            <w:sz w:val="30"/>
            <w:szCs w:val="30"/>
            <w:lang w:eastAsia="zh-CN"/>
            <w:rPrChange w:id="718" w:author="ws952" w:date="2021-10-28T00:25:00Z">
              <w:rPr>
                <w:rFonts w:ascii="SimHei" w:eastAsia="SimHei" w:hAnsi="SimHei" w:cs="SimHei" w:hint="eastAsia"/>
                <w:b w:val="0"/>
                <w:bCs w:val="0"/>
                <w:sz w:val="30"/>
                <w:szCs w:val="30"/>
                <w:lang w:eastAsia="zh-CN"/>
              </w:rPr>
            </w:rPrChange>
          </w:rPr>
          <w:t>四</w:t>
        </w:r>
        <w:r w:rsidRPr="009F4942">
          <w:rPr>
            <w:rFonts w:ascii="SimHei" w:eastAsia="SimHei" w:hAnsi="SimHei" w:cs="SimHei" w:hint="eastAsia"/>
            <w:sz w:val="30"/>
            <w:szCs w:val="30"/>
            <w:lang w:eastAsia="zh-CN"/>
            <w:rPrChange w:id="719" w:author="ws952" w:date="2021-10-28T00:25:00Z">
              <w:rPr>
                <w:rFonts w:ascii="SimHei" w:eastAsia="SimHei" w:hAnsi="SimHei" w:cs="SimHei" w:hint="eastAsia"/>
                <w:b w:val="0"/>
                <w:bCs w:val="0"/>
                <w:sz w:val="30"/>
                <w:szCs w:val="30"/>
                <w:lang w:eastAsia="zh-CN"/>
              </w:rPr>
            </w:rPrChange>
          </w:rPr>
          <w:t>）</w:t>
        </w:r>
        <w:r w:rsidRPr="009F4942">
          <w:rPr>
            <w:rFonts w:ascii="SimHei" w:eastAsia="SimHei" w:hAnsi="SimHei" w:cs="SimHei" w:hint="eastAsia"/>
            <w:sz w:val="30"/>
            <w:szCs w:val="30"/>
            <w:lang w:eastAsia="zh-CN"/>
            <w:rPrChange w:id="720" w:author="ws952" w:date="2021-10-28T00:25:00Z">
              <w:rPr>
                <w:rFonts w:ascii="SimHei" w:eastAsia="SimHei" w:hAnsi="SimHei" w:cs="SimHei" w:hint="eastAsia"/>
                <w:b w:val="0"/>
                <w:bCs w:val="0"/>
                <w:sz w:val="30"/>
                <w:szCs w:val="30"/>
                <w:lang w:eastAsia="zh-CN"/>
              </w:rPr>
            </w:rPrChange>
          </w:rPr>
          <w:t>模型比较</w:t>
        </w:r>
      </w:ins>
    </w:p>
    <w:p w14:paraId="0B0D9ED9" w14:textId="5C782C94" w:rsidR="009F4942" w:rsidRDefault="009F4942" w:rsidP="009F4942">
      <w:pPr>
        <w:pStyle w:val="BodyText"/>
        <w:ind w:firstLine="480"/>
        <w:rPr>
          <w:ins w:id="721" w:author="ws952" w:date="2021-10-28T00:26:00Z"/>
          <w:lang w:eastAsia="zh-CN"/>
        </w:rPr>
      </w:pPr>
      <w:ins w:id="722" w:author="ws952" w:date="2021-10-28T00:25:00Z">
        <w:r>
          <w:rPr>
            <w:rFonts w:hint="eastAsia"/>
            <w:lang w:eastAsia="zh-CN"/>
          </w:rPr>
          <w:t>笔者将上述四个模型进行比较发现，对于</w:t>
        </w:r>
        <w:r w:rsidR="00805577">
          <w:rPr>
            <w:rFonts w:hint="eastAsia"/>
            <w:lang w:eastAsia="zh-CN"/>
          </w:rPr>
          <w:t>认同感知、能力感知和思政课偏好三个维度的</w:t>
        </w:r>
      </w:ins>
      <w:ins w:id="723" w:author="ws952" w:date="2021-10-28T00:26:00Z">
        <w:r w:rsidR="00805577">
          <w:rPr>
            <w:rFonts w:hint="eastAsia"/>
            <w:lang w:eastAsia="zh-CN"/>
          </w:rPr>
          <w:t>思政课教学效果的影响具有一致性。</w:t>
        </w:r>
      </w:ins>
    </w:p>
    <w:p w14:paraId="51E92C88" w14:textId="77777777" w:rsidR="00805577" w:rsidRDefault="00805577" w:rsidP="00805577">
      <w:pPr>
        <w:pStyle w:val="BodyText"/>
        <w:ind w:firstLine="480"/>
        <w:rPr>
          <w:ins w:id="724" w:author="ws952" w:date="2021-10-28T00:26:00Z"/>
          <w:lang w:eastAsia="zh-CN"/>
        </w:rPr>
      </w:pPr>
      <w:ins w:id="725" w:author="ws952" w:date="2021-10-28T00:26:00Z">
        <w:r>
          <w:rPr>
            <w:lang w:eastAsia="zh-CN"/>
          </w:rPr>
          <w:t>在网络思政课的教学过程中，对于教师呈现的方式，和已有对一般知识型教育的研究不同，思想政治教育的教学效果对教师呈现的方式并不敏感。多元的教师呈现方式和单一的教师呈现方式对于</w:t>
        </w:r>
        <w:r>
          <w:rPr>
            <w:lang w:eastAsia="zh-CN"/>
          </w:rPr>
          <w:t>“</w:t>
        </w:r>
        <w:r>
          <w:rPr>
            <w:lang w:eastAsia="zh-CN"/>
          </w:rPr>
          <w:t>认同增强</w:t>
        </w:r>
        <w:r>
          <w:rPr>
            <w:lang w:eastAsia="zh-CN"/>
          </w:rPr>
          <w:t>”</w:t>
        </w:r>
        <w:r>
          <w:rPr>
            <w:lang w:eastAsia="zh-CN"/>
          </w:rPr>
          <w:t>、</w:t>
        </w:r>
        <w:r>
          <w:rPr>
            <w:lang w:eastAsia="zh-CN"/>
          </w:rPr>
          <w:t>“</w:t>
        </w:r>
        <w:r>
          <w:rPr>
            <w:lang w:eastAsia="zh-CN"/>
          </w:rPr>
          <w:t>能力感知</w:t>
        </w:r>
        <w:r>
          <w:rPr>
            <w:lang w:eastAsia="zh-CN"/>
          </w:rPr>
          <w:t>”</w:t>
        </w:r>
        <w:r>
          <w:rPr>
            <w:lang w:eastAsia="zh-CN"/>
          </w:rPr>
          <w:t>和</w:t>
        </w:r>
        <w:r>
          <w:rPr>
            <w:lang w:eastAsia="zh-CN"/>
          </w:rPr>
          <w:t>“</w:t>
        </w:r>
        <w:r>
          <w:rPr>
            <w:lang w:eastAsia="zh-CN"/>
          </w:rPr>
          <w:t>思政课喜好</w:t>
        </w:r>
        <w:r>
          <w:rPr>
            <w:lang w:eastAsia="zh-CN"/>
          </w:rPr>
          <w:t>”</w:t>
        </w:r>
        <w:r>
          <w:rPr>
            <w:lang w:eastAsia="zh-CN"/>
          </w:rPr>
          <w:t>三个维度教学效果的均不显著。</w:t>
        </w:r>
      </w:ins>
    </w:p>
    <w:p w14:paraId="09530B67" w14:textId="1B9B4C90" w:rsidR="00805577" w:rsidRPr="009F4942" w:rsidRDefault="00805577" w:rsidP="00805577">
      <w:pPr>
        <w:pStyle w:val="BodyText"/>
        <w:ind w:firstLine="480"/>
        <w:rPr>
          <w:ins w:id="726" w:author="ws952" w:date="2021-10-28T00:21:00Z"/>
          <w:rFonts w:hint="eastAsia"/>
          <w:lang w:eastAsia="zh-CN"/>
          <w:rPrChange w:id="727" w:author="ws952" w:date="2021-10-28T00:25:00Z">
            <w:rPr>
              <w:ins w:id="728" w:author="ws952" w:date="2021-10-28T00:21:00Z"/>
              <w:rFonts w:ascii="SimHei" w:eastAsia="SimHei" w:hAnsi="SimHei" w:cs="SimHei"/>
              <w:b w:val="0"/>
              <w:bCs w:val="0"/>
              <w:sz w:val="30"/>
              <w:szCs w:val="30"/>
              <w:lang w:eastAsia="zh-CN"/>
            </w:rPr>
          </w:rPrChange>
        </w:rPr>
        <w:pPrChange w:id="729" w:author="ws952" w:date="2021-10-28T00:26:00Z">
          <w:pPr>
            <w:pStyle w:val="Heading1"/>
            <w:numPr>
              <w:ilvl w:val="255"/>
              <w:numId w:val="0"/>
            </w:numPr>
            <w:spacing w:beforeLines="50" w:before="120" w:afterLines="50" w:after="120"/>
            <w:ind w:left="0" w:firstLineChars="150" w:firstLine="452"/>
          </w:pPr>
        </w:pPrChange>
      </w:pPr>
      <w:ins w:id="730" w:author="ws952" w:date="2021-10-28T00:26:00Z">
        <w:r>
          <w:rPr>
            <w:lang w:eastAsia="zh-CN"/>
          </w:rPr>
          <w:t>对于</w:t>
        </w:r>
        <w:r>
          <w:rPr>
            <w:rFonts w:hint="eastAsia"/>
            <w:lang w:eastAsia="zh-CN"/>
          </w:rPr>
          <w:t>教师</w:t>
        </w:r>
        <w:r>
          <w:rPr>
            <w:lang w:eastAsia="zh-CN"/>
          </w:rPr>
          <w:t>呈现内容，</w:t>
        </w:r>
        <w:r>
          <w:rPr>
            <w:rFonts w:hint="eastAsia"/>
            <w:lang w:eastAsia="zh-CN"/>
          </w:rPr>
          <w:t>宣传导向</w:t>
        </w:r>
        <w:r>
          <w:rPr>
            <w:lang w:eastAsia="zh-CN"/>
          </w:rPr>
          <w:t>的</w:t>
        </w:r>
        <w:r>
          <w:rPr>
            <w:lang w:eastAsia="zh-CN"/>
          </w:rPr>
          <w:t>“</w:t>
        </w:r>
        <w:r>
          <w:rPr>
            <w:lang w:eastAsia="zh-CN"/>
          </w:rPr>
          <w:t>思政课程</w:t>
        </w:r>
        <w:r>
          <w:rPr>
            <w:lang w:eastAsia="zh-CN"/>
          </w:rPr>
          <w:t>”</w:t>
        </w:r>
        <w:r>
          <w:rPr>
            <w:lang w:eastAsia="zh-CN"/>
          </w:rPr>
          <w:t>对国家能力感知都没有显著的影响，但是和学生专业相结合的实践导向课程即</w:t>
        </w:r>
        <w:r>
          <w:rPr>
            <w:lang w:eastAsia="zh-CN"/>
          </w:rPr>
          <w:t>“</w:t>
        </w:r>
        <w:r>
          <w:rPr>
            <w:lang w:eastAsia="zh-CN"/>
          </w:rPr>
          <w:t>课程思政</w:t>
        </w:r>
        <w:r>
          <w:rPr>
            <w:lang w:eastAsia="zh-CN"/>
          </w:rPr>
          <w:t>”</w:t>
        </w:r>
        <w:r>
          <w:rPr>
            <w:lang w:eastAsia="zh-CN"/>
          </w:rPr>
          <w:t>能够显著的从</w:t>
        </w:r>
        <w:r>
          <w:rPr>
            <w:lang w:eastAsia="zh-CN"/>
          </w:rPr>
          <w:t>“</w:t>
        </w:r>
        <w:r>
          <w:rPr>
            <w:lang w:eastAsia="zh-CN"/>
          </w:rPr>
          <w:t>国家能力感知</w:t>
        </w:r>
        <w:r>
          <w:rPr>
            <w:lang w:eastAsia="zh-CN"/>
          </w:rPr>
          <w:t>”</w:t>
        </w:r>
        <w:r>
          <w:rPr>
            <w:lang w:eastAsia="zh-CN"/>
          </w:rPr>
          <w:t>、</w:t>
        </w:r>
        <w:r>
          <w:rPr>
            <w:lang w:eastAsia="zh-CN"/>
          </w:rPr>
          <w:t>“</w:t>
        </w:r>
        <w:r>
          <w:rPr>
            <w:lang w:eastAsia="zh-CN"/>
          </w:rPr>
          <w:t>中央政府施政满意度</w:t>
        </w:r>
        <w:r>
          <w:rPr>
            <w:lang w:eastAsia="zh-CN"/>
          </w:rPr>
          <w:t>”</w:t>
        </w:r>
        <w:r>
          <w:rPr>
            <w:lang w:eastAsia="zh-CN"/>
          </w:rPr>
          <w:t>、</w:t>
        </w:r>
        <w:r>
          <w:rPr>
            <w:lang w:eastAsia="zh-CN"/>
          </w:rPr>
          <w:t>“</w:t>
        </w:r>
        <w:r>
          <w:rPr>
            <w:lang w:eastAsia="zh-CN"/>
          </w:rPr>
          <w:t>中央政府信任</w:t>
        </w:r>
        <w:r>
          <w:rPr>
            <w:lang w:eastAsia="zh-CN"/>
          </w:rPr>
          <w:t>”</w:t>
        </w:r>
        <w:r>
          <w:rPr>
            <w:lang w:eastAsia="zh-CN"/>
          </w:rPr>
          <w:t>和</w:t>
        </w:r>
        <w:r>
          <w:rPr>
            <w:lang w:eastAsia="zh-CN"/>
          </w:rPr>
          <w:t>“</w:t>
        </w:r>
        <w:r>
          <w:rPr>
            <w:lang w:eastAsia="zh-CN"/>
          </w:rPr>
          <w:t>思政课喜好</w:t>
        </w:r>
        <w:r>
          <w:rPr>
            <w:lang w:eastAsia="zh-CN"/>
          </w:rPr>
          <w:t>”</w:t>
        </w:r>
        <w:r>
          <w:rPr>
            <w:lang w:eastAsia="zh-CN"/>
          </w:rPr>
          <w:t>等维度提升受试学生</w:t>
        </w:r>
      </w:ins>
      <w:ins w:id="731" w:author="ws952" w:date="2021-10-28T00:27:00Z">
        <w:r>
          <w:rPr>
            <w:rFonts w:hint="eastAsia"/>
            <w:lang w:eastAsia="zh-CN"/>
          </w:rPr>
          <w:t>网络</w:t>
        </w:r>
      </w:ins>
      <w:ins w:id="732" w:author="ws952" w:date="2021-10-28T00:26:00Z">
        <w:r>
          <w:rPr>
            <w:lang w:eastAsia="zh-CN"/>
          </w:rPr>
          <w:t>思想政治课的学习效果。</w:t>
        </w:r>
      </w:ins>
    </w:p>
    <w:p w14:paraId="3F03F8EE" w14:textId="13CA9B38" w:rsidR="009F4942" w:rsidRDefault="009F4942" w:rsidP="009F4942">
      <w:pPr>
        <w:pStyle w:val="BodyText"/>
        <w:ind w:firstLineChars="0" w:firstLine="0"/>
        <w:jc w:val="center"/>
        <w:rPr>
          <w:ins w:id="733" w:author="ws952" w:date="2021-10-28T00:24:00Z"/>
          <w:lang w:eastAsia="zh-CN"/>
        </w:rPr>
      </w:pPr>
      <w:ins w:id="734" w:author="ws952" w:date="2021-10-28T00:24:00Z">
        <w:r>
          <w:rPr>
            <w:rFonts w:hint="eastAsia"/>
            <w:noProof/>
            <w:lang w:eastAsia="zh-CN"/>
          </w:rPr>
          <w:lastRenderedPageBreak/>
          <w:drawing>
            <wp:inline distT="0" distB="0" distL="0" distR="0" wp14:anchorId="30475DAB" wp14:editId="3C9312E6">
              <wp:extent cx="6134100" cy="345043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6367" cy="3451706"/>
                      </a:xfrm>
                      <a:prstGeom prst="rect">
                        <a:avLst/>
                      </a:prstGeom>
                    </pic:spPr>
                  </pic:pic>
                </a:graphicData>
              </a:graphic>
            </wp:inline>
          </w:drawing>
        </w:r>
      </w:ins>
    </w:p>
    <w:p w14:paraId="416028C1" w14:textId="65732582" w:rsidR="009F4942" w:rsidRPr="005E3C92" w:rsidRDefault="009F4942" w:rsidP="009F4942">
      <w:pPr>
        <w:pStyle w:val="BodyText"/>
        <w:ind w:firstLineChars="0" w:firstLine="0"/>
        <w:jc w:val="center"/>
        <w:rPr>
          <w:ins w:id="735" w:author="ws952" w:date="2021-10-28T00:24:00Z"/>
          <w:b/>
          <w:bCs/>
          <w:lang w:eastAsia="zh-CN"/>
        </w:rPr>
      </w:pPr>
      <w:ins w:id="736" w:author="ws952" w:date="2021-10-28T00:24:00Z">
        <w:r w:rsidRPr="005E3C92">
          <w:rPr>
            <w:rFonts w:hint="eastAsia"/>
            <w:b/>
            <w:bCs/>
            <w:lang w:eastAsia="zh-CN"/>
          </w:rPr>
          <w:t>图</w:t>
        </w:r>
      </w:ins>
      <w:ins w:id="737" w:author="ws952" w:date="2021-10-28T00:25:00Z">
        <w:r>
          <w:rPr>
            <w:b/>
            <w:bCs/>
            <w:lang w:eastAsia="zh-CN"/>
          </w:rPr>
          <w:t>5</w:t>
        </w:r>
      </w:ins>
      <w:ins w:id="738" w:author="ws952" w:date="2021-10-28T00:24:00Z">
        <w:r>
          <w:rPr>
            <w:b/>
            <w:bCs/>
            <w:lang w:eastAsia="zh-CN"/>
          </w:rPr>
          <w:t xml:space="preserve"> </w:t>
        </w:r>
        <w:r w:rsidRPr="009F4942">
          <w:rPr>
            <w:rFonts w:hint="eastAsia"/>
            <w:b/>
            <w:bCs/>
            <w:lang w:eastAsia="zh-CN"/>
          </w:rPr>
          <w:t>网络思政课呈现内容和呈现方式对思政课</w:t>
        </w:r>
      </w:ins>
      <w:ins w:id="739" w:author="ws952" w:date="2021-10-28T00:25:00Z">
        <w:r>
          <w:rPr>
            <w:rFonts w:hint="eastAsia"/>
            <w:b/>
            <w:bCs/>
            <w:lang w:eastAsia="zh-CN"/>
          </w:rPr>
          <w:t>教学效果</w:t>
        </w:r>
      </w:ins>
      <w:ins w:id="740" w:author="ws952" w:date="2021-10-28T00:24:00Z">
        <w:r w:rsidRPr="009F4942">
          <w:rPr>
            <w:rFonts w:hint="eastAsia"/>
            <w:b/>
            <w:bCs/>
            <w:lang w:eastAsia="zh-CN"/>
          </w:rPr>
          <w:t>的影响</w:t>
        </w:r>
      </w:ins>
    </w:p>
    <w:p w14:paraId="5EB16F5C" w14:textId="77777777" w:rsidR="009F4942" w:rsidRPr="0023572E" w:rsidRDefault="009F4942" w:rsidP="009F4942">
      <w:pPr>
        <w:pStyle w:val="BodyText"/>
        <w:ind w:firstLineChars="0" w:firstLine="0"/>
        <w:jc w:val="center"/>
        <w:rPr>
          <w:rFonts w:hint="eastAsia"/>
          <w:lang w:eastAsia="zh-CN"/>
        </w:rPr>
        <w:pPrChange w:id="741" w:author="ws952" w:date="2021-10-28T00:24:00Z">
          <w:pPr>
            <w:pStyle w:val="FirstParagraph"/>
            <w:ind w:firstLine="480"/>
          </w:pPr>
        </w:pPrChange>
      </w:pPr>
    </w:p>
    <w:p w14:paraId="145A86C4" w14:textId="16CC69B3" w:rsidR="006E1150" w:rsidDel="00805577" w:rsidRDefault="005D3AE9" w:rsidP="00257E98">
      <w:pPr>
        <w:pStyle w:val="Heading1"/>
        <w:numPr>
          <w:ilvl w:val="0"/>
          <w:numId w:val="4"/>
        </w:numPr>
        <w:spacing w:before="0" w:after="0"/>
        <w:ind w:left="0" w:firstLineChars="150" w:firstLine="482"/>
        <w:rPr>
          <w:del w:id="742" w:author="ws952" w:date="2021-10-28T00:27:00Z"/>
        </w:rPr>
      </w:pPr>
      <w:bookmarkStart w:id="743" w:name="研究发现教师呈现对远程思政课教学效果的影响"/>
      <w:commentRangeStart w:id="744"/>
      <w:commentRangeStart w:id="745"/>
      <w:del w:id="746" w:author="ws952" w:date="2021-10-28T00:27:00Z">
        <w:r w:rsidDel="00805577">
          <w:rPr>
            <w:lang w:eastAsia="zh-CN"/>
          </w:rPr>
          <w:delText>研究发现</w:delText>
        </w:r>
        <w:commentRangeEnd w:id="744"/>
        <w:r w:rsidDel="00805577">
          <w:commentReference w:id="744"/>
        </w:r>
        <w:commentRangeEnd w:id="745"/>
        <w:r w:rsidR="0023572E" w:rsidDel="00805577">
          <w:rPr>
            <w:rStyle w:val="CommentReference"/>
            <w:rFonts w:asciiTheme="minorHAnsi" w:eastAsiaTheme="minorEastAsia" w:hAnsiTheme="minorHAnsi" w:cstheme="minorBidi"/>
            <w:b w:val="0"/>
            <w:bCs w:val="0"/>
            <w:color w:val="auto"/>
          </w:rPr>
          <w:commentReference w:id="745"/>
        </w:r>
      </w:del>
    </w:p>
    <w:p w14:paraId="01F466B3" w14:textId="7FECE84E" w:rsidR="006E1150" w:rsidDel="00805577" w:rsidRDefault="005D3AE9">
      <w:pPr>
        <w:pStyle w:val="Heading1"/>
        <w:numPr>
          <w:ilvl w:val="255"/>
          <w:numId w:val="0"/>
        </w:numPr>
        <w:spacing w:before="0" w:after="0"/>
        <w:ind w:leftChars="150" w:left="360"/>
        <w:rPr>
          <w:del w:id="747" w:author="ws952" w:date="2021-10-28T00:27:00Z"/>
          <w:lang w:eastAsia="zh-Hans"/>
        </w:rPr>
        <w:pPrChange w:id="748" w:author="lovingpulu" w:date="2021-10-12T01:44:00Z">
          <w:pPr>
            <w:pStyle w:val="Heading1"/>
          </w:pPr>
        </w:pPrChange>
      </w:pPr>
      <w:del w:id="749" w:author="ws952" w:date="2021-10-28T00:27:00Z">
        <w:r w:rsidDel="00805577">
          <w:rPr>
            <w:rFonts w:hint="eastAsia"/>
            <w:lang w:eastAsia="zh-Hans"/>
          </w:rPr>
          <w:delText>建议拆成三个部分，研究发现要呈现研究数据，不是只有结论。</w:delText>
        </w:r>
      </w:del>
    </w:p>
    <w:p w14:paraId="18148106" w14:textId="4BB13B47" w:rsidR="006E1150" w:rsidDel="00805577" w:rsidRDefault="005D3AE9">
      <w:pPr>
        <w:pStyle w:val="Heading1"/>
        <w:numPr>
          <w:ilvl w:val="255"/>
          <w:numId w:val="0"/>
        </w:numPr>
        <w:spacing w:before="0" w:after="0"/>
        <w:ind w:firstLineChars="150" w:firstLine="482"/>
        <w:rPr>
          <w:del w:id="750" w:author="ws952" w:date="2021-10-28T00:27:00Z"/>
          <w:lang w:eastAsia="zh-Hans"/>
        </w:rPr>
        <w:pPrChange w:id="751" w:author="lovingpulu" w:date="2021-10-06T14:51:00Z">
          <w:pPr>
            <w:pStyle w:val="Heading1"/>
          </w:pPr>
        </w:pPrChange>
      </w:pPr>
      <w:del w:id="752" w:author="ws952" w:date="2021-10-28T00:27:00Z">
        <w:r w:rsidDel="00805577">
          <w:rPr>
            <w:lang w:eastAsia="zh-CN"/>
          </w:rPr>
          <w:delText>1.</w:delText>
        </w:r>
        <w:r w:rsidDel="00805577">
          <w:rPr>
            <w:rFonts w:hint="eastAsia"/>
            <w:lang w:eastAsia="zh-Hans"/>
          </w:rPr>
          <w:delText>网络思政课呈现对认同感知的影响</w:delText>
        </w:r>
      </w:del>
    </w:p>
    <w:p w14:paraId="65A68C29" w14:textId="4ACD8DFA" w:rsidR="006E1150" w:rsidDel="00805577" w:rsidRDefault="005D3AE9">
      <w:pPr>
        <w:pStyle w:val="Heading1"/>
        <w:numPr>
          <w:ilvl w:val="255"/>
          <w:numId w:val="0"/>
        </w:numPr>
        <w:spacing w:before="0" w:after="0"/>
        <w:ind w:firstLineChars="150" w:firstLine="482"/>
        <w:rPr>
          <w:del w:id="753" w:author="ws952" w:date="2021-10-28T00:27:00Z"/>
          <w:lang w:eastAsia="zh-Hans"/>
        </w:rPr>
        <w:pPrChange w:id="754" w:author="lovingpulu" w:date="2021-10-06T14:51:00Z">
          <w:pPr>
            <w:pStyle w:val="Heading1"/>
          </w:pPr>
        </w:pPrChange>
      </w:pPr>
      <w:del w:id="755" w:author="ws952" w:date="2021-10-28T00:27:00Z">
        <w:r w:rsidDel="00805577">
          <w:rPr>
            <w:lang w:eastAsia="zh-Hans"/>
          </w:rPr>
          <w:delText>2.</w:delText>
        </w:r>
        <w:r w:rsidDel="00805577">
          <w:rPr>
            <w:rFonts w:hint="eastAsia"/>
            <w:lang w:eastAsia="zh-Hans"/>
          </w:rPr>
          <w:delText>网络思政课呈现对能力感知的影响</w:delText>
        </w:r>
      </w:del>
    </w:p>
    <w:p w14:paraId="415BEE97" w14:textId="3148560F" w:rsidR="006E1150" w:rsidDel="00805577" w:rsidRDefault="005D3AE9">
      <w:pPr>
        <w:pStyle w:val="Heading1"/>
        <w:numPr>
          <w:ilvl w:val="255"/>
          <w:numId w:val="0"/>
        </w:numPr>
        <w:spacing w:before="0" w:after="0"/>
        <w:ind w:firstLineChars="150" w:firstLine="482"/>
        <w:rPr>
          <w:del w:id="756" w:author="ws952" w:date="2021-10-28T00:27:00Z"/>
          <w:lang w:eastAsia="zh-Hans"/>
        </w:rPr>
        <w:pPrChange w:id="757" w:author="lovingpulu" w:date="2021-10-06T14:51:00Z">
          <w:pPr>
            <w:pStyle w:val="Heading1"/>
          </w:pPr>
        </w:pPrChange>
      </w:pPr>
      <w:del w:id="758" w:author="ws952" w:date="2021-10-28T00:27:00Z">
        <w:r w:rsidDel="00805577">
          <w:rPr>
            <w:lang w:eastAsia="zh-Hans"/>
          </w:rPr>
          <w:delText>3.</w:delText>
        </w:r>
        <w:r w:rsidDel="00805577">
          <w:rPr>
            <w:rFonts w:hint="eastAsia"/>
            <w:lang w:eastAsia="zh-Hans"/>
          </w:rPr>
          <w:delText>网络思政课呈现对课程喜好的影响</w:delText>
        </w:r>
      </w:del>
    </w:p>
    <w:p w14:paraId="7EDCEDB2" w14:textId="3F1A4F7F" w:rsidR="006E1150" w:rsidDel="00805577" w:rsidRDefault="006E1150">
      <w:pPr>
        <w:pStyle w:val="Heading1"/>
        <w:numPr>
          <w:ilvl w:val="255"/>
          <w:numId w:val="0"/>
        </w:numPr>
        <w:spacing w:before="0" w:after="0"/>
        <w:ind w:firstLineChars="150" w:firstLine="482"/>
        <w:rPr>
          <w:del w:id="759" w:author="ws952" w:date="2021-10-28T00:27:00Z"/>
          <w:lang w:eastAsia="zh-Hans"/>
        </w:rPr>
        <w:pPrChange w:id="760" w:author="lovingpulu" w:date="2021-10-06T14:51:00Z">
          <w:pPr>
            <w:pStyle w:val="Heading1"/>
          </w:pPr>
        </w:pPrChange>
      </w:pPr>
    </w:p>
    <w:p w14:paraId="7C97B381" w14:textId="0ADFB99C" w:rsidR="006E1150" w:rsidDel="00805577" w:rsidRDefault="005D3AE9">
      <w:pPr>
        <w:pStyle w:val="Heading1"/>
        <w:numPr>
          <w:ilvl w:val="255"/>
          <w:numId w:val="0"/>
        </w:numPr>
        <w:spacing w:before="0" w:after="0"/>
        <w:ind w:firstLineChars="150" w:firstLine="482"/>
        <w:rPr>
          <w:del w:id="761" w:author="ws952" w:date="2021-10-28T00:27:00Z"/>
          <w:lang w:eastAsia="zh-Hans"/>
        </w:rPr>
        <w:pPrChange w:id="762" w:author="lovingpulu" w:date="2021-10-06T14:51:00Z">
          <w:pPr>
            <w:pStyle w:val="Heading1"/>
          </w:pPr>
        </w:pPrChange>
      </w:pPr>
      <w:del w:id="763" w:author="ws952" w:date="2021-10-28T00:27:00Z">
        <w:r w:rsidDel="00805577">
          <w:rPr>
            <w:rFonts w:hint="eastAsia"/>
            <w:lang w:eastAsia="zh-Hans"/>
          </w:rPr>
          <w:delText>其中网络思政课呈现包括两部分，即教学呈现内容</w:delText>
        </w:r>
        <w:r w:rsidDel="00805577">
          <w:rPr>
            <w:lang w:eastAsia="zh-Hans"/>
          </w:rPr>
          <w:delText>+</w:delText>
        </w:r>
        <w:r w:rsidDel="00805577">
          <w:rPr>
            <w:rFonts w:hint="eastAsia"/>
            <w:lang w:eastAsia="zh-Hans"/>
          </w:rPr>
          <w:delText>教师呈现方式，文中用词要准确，要前后一致，不要混淆。</w:delText>
        </w:r>
      </w:del>
    </w:p>
    <w:p w14:paraId="62CE6727" w14:textId="43E05822" w:rsidR="006E1150" w:rsidDel="00805577" w:rsidRDefault="006E1150">
      <w:pPr>
        <w:pStyle w:val="Heading1"/>
        <w:numPr>
          <w:ilvl w:val="255"/>
          <w:numId w:val="0"/>
        </w:numPr>
        <w:spacing w:before="0" w:after="0"/>
        <w:ind w:firstLineChars="150" w:firstLine="482"/>
        <w:rPr>
          <w:del w:id="764" w:author="ws952" w:date="2021-10-28T00:27:00Z"/>
          <w:lang w:eastAsia="zh-Hans"/>
        </w:rPr>
        <w:pPrChange w:id="765" w:author="lovingpulu" w:date="2021-10-06T14:51:00Z">
          <w:pPr>
            <w:pStyle w:val="Heading1"/>
          </w:pPr>
        </w:pPrChange>
      </w:pPr>
    </w:p>
    <w:p w14:paraId="235836C9" w14:textId="10A1EE9D" w:rsidR="006E1150" w:rsidDel="00805577" w:rsidRDefault="006E1150">
      <w:pPr>
        <w:pStyle w:val="Heading1"/>
        <w:numPr>
          <w:ilvl w:val="255"/>
          <w:numId w:val="0"/>
        </w:numPr>
        <w:spacing w:before="0" w:after="0"/>
        <w:ind w:firstLineChars="150" w:firstLine="482"/>
        <w:rPr>
          <w:del w:id="766" w:author="ws952" w:date="2021-10-28T00:27:00Z"/>
          <w:lang w:eastAsia="zh-CN"/>
        </w:rPr>
        <w:pPrChange w:id="767" w:author="lovingpulu" w:date="2021-10-06T14:51:00Z">
          <w:pPr>
            <w:pStyle w:val="Heading1"/>
          </w:pPr>
        </w:pPrChange>
      </w:pPr>
    </w:p>
    <w:p w14:paraId="008A17D6" w14:textId="08A501E6" w:rsidR="006E1150" w:rsidDel="00805577" w:rsidRDefault="005D3AE9">
      <w:pPr>
        <w:pStyle w:val="FirstParagraph"/>
        <w:ind w:firstLine="480"/>
        <w:rPr>
          <w:del w:id="768" w:author="ws952" w:date="2021-10-28T00:27:00Z"/>
          <w:lang w:eastAsia="zh-CN"/>
        </w:rPr>
      </w:pPr>
      <w:del w:id="769" w:author="ws952" w:date="2021-10-28T00:27:00Z">
        <w:r w:rsidDel="00805577">
          <w:rPr>
            <w:lang w:eastAsia="zh-CN"/>
          </w:rPr>
          <w:delText>为了测量教师呈现的内容和方式对网络思政课教学效果的影响，笔者在对受访学生施加六种不同的刺激后，分别从认同感知、能力感知和思政课喜好三个影响维度测量了思政课的宣传效果。并借助析因实验设计和回归分析，检验三种思政课内容和两种教师呈现方式对思政课教学效果的影响。</w:delText>
        </w:r>
      </w:del>
    </w:p>
    <w:p w14:paraId="4CC12264" w14:textId="51C0C698" w:rsidR="006E1150" w:rsidDel="00805577" w:rsidRDefault="005D3AE9" w:rsidP="00257E98">
      <w:pPr>
        <w:spacing w:after="0"/>
        <w:rPr>
          <w:del w:id="770" w:author="ws952" w:date="2021-10-28T00:27:00Z"/>
        </w:rPr>
      </w:pPr>
      <w:del w:id="771" w:author="ws952" w:date="2021-10-28T00:27:00Z">
        <w:r w:rsidDel="00805577">
          <w:rPr>
            <w:noProof/>
            <w:lang w:eastAsia="zh-CN"/>
          </w:rPr>
          <w:drawing>
            <wp:inline distT="0" distB="0" distL="0" distR="0" wp14:anchorId="476CBFE9" wp14:editId="320B278F">
              <wp:extent cx="5943600" cy="3343275"/>
              <wp:effectExtent l="0" t="0" r="0" b="0"/>
              <wp:docPr id="3" name="Picture" descr="Figure 3: 教师呈现对远程思政课教学效果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3: 教师呈现对远程思政课教学效果的影响"/>
                      <pic:cNvPicPr>
                        <a:picLocks noChangeAspect="1" noChangeArrowheads="1"/>
                      </pic:cNvPicPr>
                    </pic:nvPicPr>
                    <pic:blipFill>
                      <a:blip r:embed="rId18"/>
                      <a:stretch>
                        <a:fillRect/>
                      </a:stretch>
                    </pic:blipFill>
                    <pic:spPr>
                      <a:xfrm>
                        <a:off x="0" y="0"/>
                        <a:ext cx="5943600" cy="3343274"/>
                      </a:xfrm>
                      <a:prstGeom prst="rect">
                        <a:avLst/>
                      </a:prstGeom>
                      <a:noFill/>
                      <a:ln w="9525">
                        <a:noFill/>
                      </a:ln>
                    </pic:spPr>
                  </pic:pic>
                </a:graphicData>
              </a:graphic>
            </wp:inline>
          </w:drawing>
        </w:r>
      </w:del>
    </w:p>
    <w:p w14:paraId="28513245" w14:textId="3512E4C1" w:rsidR="006E1150" w:rsidDel="00805577" w:rsidRDefault="005D3AE9" w:rsidP="00257E98">
      <w:pPr>
        <w:pStyle w:val="ImageCaption"/>
        <w:spacing w:after="0"/>
        <w:rPr>
          <w:del w:id="772" w:author="ws952" w:date="2021-10-28T00:27:00Z"/>
          <w:lang w:eastAsia="zh-CN"/>
        </w:rPr>
      </w:pPr>
      <w:del w:id="773" w:author="ws952" w:date="2021-10-28T00:27:00Z">
        <w:r w:rsidDel="00805577">
          <w:rPr>
            <w:lang w:eastAsia="zh-CN"/>
          </w:rPr>
          <w:delText xml:space="preserve">Figure 3: </w:delText>
        </w:r>
        <w:r w:rsidDel="00805577">
          <w:rPr>
            <w:lang w:eastAsia="zh-CN"/>
          </w:rPr>
          <w:delText>教师呈现对网络思政课教学效果的影响</w:delText>
        </w:r>
      </w:del>
    </w:p>
    <w:p w14:paraId="4E023B23" w14:textId="74B768DB" w:rsidR="006E1150" w:rsidDel="00805577" w:rsidRDefault="005D3AE9">
      <w:pPr>
        <w:pStyle w:val="BodyText"/>
        <w:ind w:firstLine="480"/>
        <w:rPr>
          <w:del w:id="774" w:author="ws952" w:date="2021-10-28T00:27:00Z"/>
          <w:lang w:eastAsia="zh-CN"/>
        </w:rPr>
      </w:pPr>
      <w:del w:id="775" w:author="ws952" w:date="2021-10-28T00:27:00Z">
        <w:r w:rsidDel="00805577">
          <w:rPr>
            <w:lang w:eastAsia="zh-CN"/>
          </w:rPr>
          <w:delText>通过析因实验设计和回归分析，</w:delText>
        </w:r>
        <w:r w:rsidDel="00805577">
          <w:rPr>
            <w:rFonts w:hint="eastAsia"/>
            <w:lang w:eastAsia="zh-Hans"/>
          </w:rPr>
          <w:delText>本研究</w:delText>
        </w:r>
        <w:r w:rsidDel="00805577">
          <w:rPr>
            <w:lang w:eastAsia="zh-CN"/>
          </w:rPr>
          <w:delText>分别以</w:delText>
        </w:r>
        <w:r w:rsidDel="00805577">
          <w:rPr>
            <w:lang w:eastAsia="zh-CN"/>
          </w:rPr>
          <w:delText>“</w:delText>
        </w:r>
        <w:r w:rsidDel="00805577">
          <w:rPr>
            <w:lang w:eastAsia="zh-CN"/>
          </w:rPr>
          <w:delText>知识导向</w:delText>
        </w:r>
        <w:r w:rsidDel="00805577">
          <w:rPr>
            <w:lang w:eastAsia="zh-CN"/>
          </w:rPr>
          <w:delText>”</w:delText>
        </w:r>
        <w:r w:rsidDel="00805577">
          <w:rPr>
            <w:lang w:eastAsia="zh-CN"/>
          </w:rPr>
          <w:delText>的呈现内容和</w:delText>
        </w:r>
        <w:r w:rsidDel="00805577">
          <w:rPr>
            <w:lang w:eastAsia="zh-CN"/>
          </w:rPr>
          <w:delText>“</w:delText>
        </w:r>
        <w:r w:rsidDel="00805577">
          <w:rPr>
            <w:lang w:eastAsia="zh-CN"/>
          </w:rPr>
          <w:delText>单一形式</w:delText>
        </w:r>
        <w:r w:rsidDel="00805577">
          <w:rPr>
            <w:lang w:eastAsia="zh-CN"/>
          </w:rPr>
          <w:delText>”</w:delText>
        </w:r>
        <w:r w:rsidDel="00805577">
          <w:rPr>
            <w:lang w:eastAsia="zh-CN"/>
          </w:rPr>
          <w:delText>的呈现方式为网络思政课</w:delText>
        </w:r>
        <w:r w:rsidDel="00805577">
          <w:rPr>
            <w:rFonts w:hint="eastAsia"/>
            <w:lang w:eastAsia="zh-Hans"/>
          </w:rPr>
          <w:delText>教学</w:delText>
        </w:r>
        <w:r w:rsidDel="00805577">
          <w:rPr>
            <w:lang w:eastAsia="zh-CN"/>
          </w:rPr>
          <w:delText>呈现内容和</w:delText>
        </w:r>
        <w:r w:rsidDel="00805577">
          <w:rPr>
            <w:rFonts w:hint="eastAsia"/>
            <w:lang w:eastAsia="zh-Hans"/>
          </w:rPr>
          <w:delText>教师</w:delText>
        </w:r>
        <w:r w:rsidDel="00805577">
          <w:rPr>
            <w:lang w:eastAsia="zh-CN"/>
          </w:rPr>
          <w:delText>呈现形式的参照组。笔者发现，在网络思政课的教学过程中，对于教师呈现的方式，和已有对一般知识型教育的研究不同，思想政治教育的教学效果对教师呈现的方式并不敏感。多元的教师呈现方式和单一的教师呈现方式对于</w:delText>
        </w:r>
        <w:r w:rsidDel="00805577">
          <w:rPr>
            <w:lang w:eastAsia="zh-CN"/>
          </w:rPr>
          <w:delText>“</w:delText>
        </w:r>
        <w:r w:rsidDel="00805577">
          <w:rPr>
            <w:lang w:eastAsia="zh-CN"/>
          </w:rPr>
          <w:delText>认同增强</w:delText>
        </w:r>
        <w:r w:rsidDel="00805577">
          <w:rPr>
            <w:lang w:eastAsia="zh-CN"/>
          </w:rPr>
          <w:delText>”</w:delText>
        </w:r>
        <w:r w:rsidDel="00805577">
          <w:rPr>
            <w:lang w:eastAsia="zh-CN"/>
          </w:rPr>
          <w:delText>、</w:delText>
        </w:r>
        <w:r w:rsidDel="00805577">
          <w:rPr>
            <w:lang w:eastAsia="zh-CN"/>
          </w:rPr>
          <w:delText>“</w:delText>
        </w:r>
        <w:r w:rsidDel="00805577">
          <w:rPr>
            <w:lang w:eastAsia="zh-CN"/>
          </w:rPr>
          <w:delText>能力感知</w:delText>
        </w:r>
        <w:r w:rsidDel="00805577">
          <w:rPr>
            <w:lang w:eastAsia="zh-CN"/>
          </w:rPr>
          <w:delText>”</w:delText>
        </w:r>
        <w:r w:rsidDel="00805577">
          <w:rPr>
            <w:lang w:eastAsia="zh-CN"/>
          </w:rPr>
          <w:delText>和</w:delText>
        </w:r>
        <w:r w:rsidDel="00805577">
          <w:rPr>
            <w:lang w:eastAsia="zh-CN"/>
          </w:rPr>
          <w:delText>“</w:delText>
        </w:r>
        <w:r w:rsidDel="00805577">
          <w:rPr>
            <w:lang w:eastAsia="zh-CN"/>
          </w:rPr>
          <w:delText>思政课喜好</w:delText>
        </w:r>
        <w:r w:rsidDel="00805577">
          <w:rPr>
            <w:lang w:eastAsia="zh-CN"/>
          </w:rPr>
          <w:delText>”</w:delText>
        </w:r>
        <w:r w:rsidDel="00805577">
          <w:rPr>
            <w:lang w:eastAsia="zh-CN"/>
          </w:rPr>
          <w:delText>三个维度教学效果的均不显著。</w:delText>
        </w:r>
      </w:del>
    </w:p>
    <w:p w14:paraId="46A37ECA" w14:textId="6326F2A1" w:rsidR="006E1150" w:rsidDel="00805577" w:rsidRDefault="005D3AE9">
      <w:pPr>
        <w:pStyle w:val="BodyText"/>
        <w:ind w:firstLine="480"/>
        <w:rPr>
          <w:del w:id="776" w:author="ws952" w:date="2021-10-28T00:27:00Z"/>
          <w:lang w:eastAsia="zh-CN"/>
        </w:rPr>
      </w:pPr>
      <w:del w:id="777" w:author="ws952" w:date="2021-10-28T00:27:00Z">
        <w:r w:rsidDel="00805577">
          <w:rPr>
            <w:lang w:eastAsia="zh-CN"/>
          </w:rPr>
          <w:delText>对于</w:delText>
        </w:r>
        <w:r w:rsidDel="00805577">
          <w:rPr>
            <w:rFonts w:hint="eastAsia"/>
            <w:lang w:eastAsia="zh-Hans"/>
          </w:rPr>
          <w:delText>教学</w:delText>
        </w:r>
        <w:r w:rsidDel="00805577">
          <w:rPr>
            <w:lang w:eastAsia="zh-CN"/>
          </w:rPr>
          <w:delText>呈现内容，</w:delText>
        </w:r>
        <w:commentRangeStart w:id="778"/>
        <w:r w:rsidDel="00805577">
          <w:rPr>
            <w:lang w:eastAsia="zh-CN"/>
          </w:rPr>
          <w:delText>传统机遇</w:delText>
        </w:r>
        <w:commentRangeEnd w:id="778"/>
        <w:r w:rsidDel="00805577">
          <w:commentReference w:id="778"/>
        </w:r>
        <w:r w:rsidDel="00805577">
          <w:rPr>
            <w:lang w:eastAsia="zh-CN"/>
          </w:rPr>
          <w:delText>宣传导向的</w:delText>
        </w:r>
        <w:r w:rsidDel="00805577">
          <w:rPr>
            <w:lang w:eastAsia="zh-CN"/>
          </w:rPr>
          <w:delText>“</w:delText>
        </w:r>
        <w:r w:rsidDel="00805577">
          <w:rPr>
            <w:lang w:eastAsia="zh-CN"/>
          </w:rPr>
          <w:delText>思政课程</w:delText>
        </w:r>
        <w:r w:rsidDel="00805577">
          <w:rPr>
            <w:lang w:eastAsia="zh-CN"/>
          </w:rPr>
          <w:delText>”</w:delText>
        </w:r>
        <w:r w:rsidDel="00805577">
          <w:rPr>
            <w:lang w:eastAsia="zh-CN"/>
          </w:rPr>
          <w:delText>对四个维度的国家能力感知都没有显著的影响，但是和学生专业相结合的实践导向课程即</w:delText>
        </w:r>
        <w:r w:rsidDel="00805577">
          <w:rPr>
            <w:lang w:eastAsia="zh-CN"/>
          </w:rPr>
          <w:delText>“</w:delText>
        </w:r>
        <w:r w:rsidDel="00805577">
          <w:rPr>
            <w:lang w:eastAsia="zh-CN"/>
          </w:rPr>
          <w:delText>课程思政</w:delText>
        </w:r>
        <w:r w:rsidDel="00805577">
          <w:rPr>
            <w:lang w:eastAsia="zh-CN"/>
          </w:rPr>
          <w:delText>”</w:delText>
        </w:r>
        <w:r w:rsidDel="00805577">
          <w:rPr>
            <w:lang w:eastAsia="zh-CN"/>
          </w:rPr>
          <w:delText>能够显著的从</w:delText>
        </w:r>
        <w:r w:rsidDel="00805577">
          <w:rPr>
            <w:lang w:eastAsia="zh-CN"/>
          </w:rPr>
          <w:delText>“</w:delText>
        </w:r>
        <w:r w:rsidDel="00805577">
          <w:rPr>
            <w:lang w:eastAsia="zh-CN"/>
          </w:rPr>
          <w:delText>国家能力感知</w:delText>
        </w:r>
        <w:r w:rsidDel="00805577">
          <w:rPr>
            <w:lang w:eastAsia="zh-CN"/>
          </w:rPr>
          <w:delText>”</w:delText>
        </w:r>
        <w:r w:rsidDel="00805577">
          <w:rPr>
            <w:lang w:eastAsia="zh-CN"/>
          </w:rPr>
          <w:delText>、</w:delText>
        </w:r>
        <w:r w:rsidDel="00805577">
          <w:rPr>
            <w:lang w:eastAsia="zh-CN"/>
          </w:rPr>
          <w:delText>“</w:delText>
        </w:r>
        <w:r w:rsidDel="00805577">
          <w:rPr>
            <w:lang w:eastAsia="zh-CN"/>
          </w:rPr>
          <w:delText>中央政府施政满意度</w:delText>
        </w:r>
        <w:r w:rsidDel="00805577">
          <w:rPr>
            <w:lang w:eastAsia="zh-CN"/>
          </w:rPr>
          <w:delText>”</w:delText>
        </w:r>
        <w:r w:rsidDel="00805577">
          <w:rPr>
            <w:lang w:eastAsia="zh-CN"/>
          </w:rPr>
          <w:delText>、</w:delText>
        </w:r>
        <w:r w:rsidDel="00805577">
          <w:rPr>
            <w:lang w:eastAsia="zh-CN"/>
          </w:rPr>
          <w:delText>“</w:delText>
        </w:r>
        <w:r w:rsidDel="00805577">
          <w:rPr>
            <w:lang w:eastAsia="zh-CN"/>
          </w:rPr>
          <w:delText>中央政府信任</w:delText>
        </w:r>
        <w:r w:rsidDel="00805577">
          <w:rPr>
            <w:lang w:eastAsia="zh-CN"/>
          </w:rPr>
          <w:delText>”</w:delText>
        </w:r>
        <w:r w:rsidDel="00805577">
          <w:rPr>
            <w:lang w:eastAsia="zh-CN"/>
          </w:rPr>
          <w:delText>和</w:delText>
        </w:r>
        <w:r w:rsidDel="00805577">
          <w:rPr>
            <w:lang w:eastAsia="zh-CN"/>
          </w:rPr>
          <w:delText>“</w:delText>
        </w:r>
        <w:r w:rsidDel="00805577">
          <w:rPr>
            <w:lang w:eastAsia="zh-CN"/>
          </w:rPr>
          <w:delText>思政课喜好</w:delText>
        </w:r>
        <w:r w:rsidDel="00805577">
          <w:rPr>
            <w:lang w:eastAsia="zh-CN"/>
          </w:rPr>
          <w:delText>”</w:delText>
        </w:r>
        <w:r w:rsidDel="00805577">
          <w:rPr>
            <w:lang w:eastAsia="zh-CN"/>
          </w:rPr>
          <w:delText>等维度提升受试学生远程思想政治课的学习效果。</w:delText>
        </w:r>
        <w:bookmarkEnd w:id="743"/>
      </w:del>
    </w:p>
    <w:p w14:paraId="0A116C29" w14:textId="77777777" w:rsidR="006E1150" w:rsidRDefault="005D3AE9" w:rsidP="00257E98">
      <w:pPr>
        <w:pStyle w:val="Heading1"/>
        <w:numPr>
          <w:ilvl w:val="255"/>
          <w:numId w:val="0"/>
        </w:numPr>
        <w:spacing w:before="0" w:after="0"/>
        <w:ind w:firstLineChars="150" w:firstLine="482"/>
        <w:rPr>
          <w:lang w:eastAsia="zh-CN"/>
        </w:rPr>
      </w:pPr>
      <w:bookmarkStart w:id="779" w:name="思考和讨论"/>
      <w:r>
        <w:rPr>
          <w:rFonts w:hint="eastAsia"/>
          <w:lang w:eastAsia="zh-Hans"/>
        </w:rPr>
        <w:t>五、</w:t>
      </w:r>
      <w:r>
        <w:rPr>
          <w:lang w:eastAsia="zh-CN"/>
        </w:rPr>
        <w:t>思考和讨论</w:t>
      </w:r>
    </w:p>
    <w:p w14:paraId="596F29A6" w14:textId="0B927A6E" w:rsidR="006E1150" w:rsidRDefault="005D3AE9">
      <w:pPr>
        <w:pStyle w:val="FirstParagraph"/>
        <w:ind w:firstLine="480"/>
        <w:rPr>
          <w:lang w:eastAsia="zh-CN"/>
        </w:rPr>
      </w:pPr>
      <w:r>
        <w:rPr>
          <w:lang w:eastAsia="zh-CN"/>
        </w:rPr>
        <w:t>本文使用通过大规模调查实验获得的独特数据集，结合析因实验设计和回归分析等方法，从</w:t>
      </w:r>
      <w:r>
        <w:rPr>
          <w:lang w:eastAsia="zh-CN"/>
        </w:rPr>
        <w:t>“</w:t>
      </w:r>
      <w:r>
        <w:rPr>
          <w:lang w:eastAsia="zh-CN"/>
        </w:rPr>
        <w:t>呈现内容</w:t>
      </w:r>
      <w:r>
        <w:rPr>
          <w:lang w:eastAsia="zh-CN"/>
        </w:rPr>
        <w:t>”</w:t>
      </w:r>
      <w:r>
        <w:rPr>
          <w:lang w:eastAsia="zh-CN"/>
        </w:rPr>
        <w:t>和</w:t>
      </w:r>
      <w:r>
        <w:rPr>
          <w:lang w:eastAsia="zh-CN"/>
        </w:rPr>
        <w:t>“</w:t>
      </w:r>
      <w:r>
        <w:rPr>
          <w:lang w:eastAsia="zh-CN"/>
        </w:rPr>
        <w:t>呈现方式</w:t>
      </w:r>
      <w:r>
        <w:rPr>
          <w:lang w:eastAsia="zh-CN"/>
        </w:rPr>
        <w:t>”</w:t>
      </w:r>
      <w:r>
        <w:rPr>
          <w:lang w:eastAsia="zh-CN"/>
        </w:rPr>
        <w:t>两个视角，和</w:t>
      </w:r>
      <w:r>
        <w:rPr>
          <w:lang w:eastAsia="zh-CN"/>
        </w:rPr>
        <w:t>“</w:t>
      </w:r>
      <w:r>
        <w:rPr>
          <w:lang w:eastAsia="zh-CN"/>
        </w:rPr>
        <w:t>认同增强</w:t>
      </w:r>
      <w:r>
        <w:rPr>
          <w:lang w:eastAsia="zh-CN"/>
        </w:rPr>
        <w:t>”</w:t>
      </w:r>
      <w:r>
        <w:rPr>
          <w:lang w:eastAsia="zh-CN"/>
        </w:rPr>
        <w:t>、</w:t>
      </w:r>
      <w:r>
        <w:rPr>
          <w:lang w:eastAsia="zh-CN"/>
        </w:rPr>
        <w:t>“</w:t>
      </w:r>
      <w:r>
        <w:rPr>
          <w:lang w:eastAsia="zh-CN"/>
        </w:rPr>
        <w:t>能力感知</w:t>
      </w:r>
      <w:r>
        <w:rPr>
          <w:lang w:eastAsia="zh-CN"/>
        </w:rPr>
        <w:t>”</w:t>
      </w:r>
      <w:r>
        <w:rPr>
          <w:lang w:eastAsia="zh-CN"/>
        </w:rPr>
        <w:t>和</w:t>
      </w:r>
      <w:r>
        <w:rPr>
          <w:lang w:eastAsia="zh-CN"/>
        </w:rPr>
        <w:t>“</w:t>
      </w:r>
      <w:r>
        <w:rPr>
          <w:lang w:eastAsia="zh-CN"/>
        </w:rPr>
        <w:t>思政课喜好</w:t>
      </w:r>
      <w:r>
        <w:rPr>
          <w:lang w:eastAsia="zh-CN"/>
        </w:rPr>
        <w:t>”</w:t>
      </w:r>
      <w:r>
        <w:rPr>
          <w:lang w:eastAsia="zh-CN"/>
        </w:rPr>
        <w:t>三个课程教学效果评价维度出发，探索了</w:t>
      </w:r>
      <w:r>
        <w:rPr>
          <w:rFonts w:hint="eastAsia"/>
          <w:lang w:eastAsia="zh-Hans"/>
        </w:rPr>
        <w:t>教学</w:t>
      </w:r>
      <w:r>
        <w:rPr>
          <w:lang w:eastAsia="zh-CN"/>
        </w:rPr>
        <w:t>呈现内容和</w:t>
      </w:r>
      <w:r>
        <w:rPr>
          <w:rFonts w:hint="eastAsia"/>
          <w:lang w:eastAsia="zh-Hans"/>
        </w:rPr>
        <w:t>教师呈现</w:t>
      </w:r>
      <w:r>
        <w:rPr>
          <w:lang w:eastAsia="zh-CN"/>
        </w:rPr>
        <w:t>方式对网络思政课教学效果的影响，提出了教师呈现方式对网络思政课教学效果影响的系统性分析框架，并进行了实证检验。本研究对</w:t>
      </w:r>
      <w:r>
        <w:rPr>
          <w:b/>
          <w:bCs/>
          <w:lang w:eastAsia="zh-CN"/>
        </w:rPr>
        <w:t>“</w:t>
      </w:r>
      <w:r>
        <w:rPr>
          <w:b/>
          <w:bCs/>
          <w:lang w:eastAsia="zh-CN"/>
        </w:rPr>
        <w:t>如何讲好网络思政课</w:t>
      </w:r>
      <w:r>
        <w:rPr>
          <w:b/>
          <w:bCs/>
          <w:lang w:eastAsia="zh-CN"/>
        </w:rPr>
        <w:t>”</w:t>
      </w:r>
      <w:r>
        <w:rPr>
          <w:lang w:eastAsia="zh-CN"/>
        </w:rPr>
        <w:t>这一时代命题进行了较为全面地回答。</w:t>
      </w:r>
    </w:p>
    <w:p w14:paraId="189DAD75" w14:textId="49717D1C" w:rsidR="006E1150" w:rsidRDefault="005D3AE9">
      <w:pPr>
        <w:pStyle w:val="BodyText"/>
        <w:ind w:firstLine="480"/>
        <w:rPr>
          <w:lang w:eastAsia="zh-CN"/>
        </w:rPr>
      </w:pPr>
      <w:r>
        <w:rPr>
          <w:lang w:eastAsia="zh-CN"/>
        </w:rPr>
        <w:t>结合析因实验和回归分析，笔者发现，对于网络思政课的教师呈现</w:t>
      </w:r>
      <w:r>
        <w:rPr>
          <w:rFonts w:hint="eastAsia"/>
          <w:lang w:eastAsia="zh-Hans"/>
        </w:rPr>
        <w:t>形式</w:t>
      </w:r>
      <w:r>
        <w:rPr>
          <w:lang w:eastAsia="zh-CN"/>
        </w:rPr>
        <w:t>，多元呈现和单一呈现在教学效果上并无差异。在</w:t>
      </w:r>
      <w:r>
        <w:rPr>
          <w:rFonts w:hint="eastAsia"/>
          <w:lang w:eastAsia="zh-Hans"/>
        </w:rPr>
        <w:t>教学</w:t>
      </w:r>
      <w:r>
        <w:rPr>
          <w:lang w:eastAsia="zh-CN"/>
        </w:rPr>
        <w:t>呈现内容上，和传统的</w:t>
      </w:r>
      <w:r>
        <w:rPr>
          <w:lang w:eastAsia="zh-CN"/>
        </w:rPr>
        <w:t>“</w:t>
      </w:r>
      <w:r>
        <w:rPr>
          <w:lang w:eastAsia="zh-CN"/>
        </w:rPr>
        <w:t>思政课程</w:t>
      </w:r>
      <w:r>
        <w:rPr>
          <w:lang w:eastAsia="zh-CN"/>
        </w:rPr>
        <w:t>”</w:t>
      </w:r>
      <w:r>
        <w:rPr>
          <w:lang w:eastAsia="zh-CN"/>
        </w:rPr>
        <w:t>相比，和学生专业相结合的实践导向课程即</w:t>
      </w:r>
      <w:r>
        <w:rPr>
          <w:lang w:eastAsia="zh-CN"/>
        </w:rPr>
        <w:t>“</w:t>
      </w:r>
      <w:r>
        <w:rPr>
          <w:lang w:eastAsia="zh-CN"/>
        </w:rPr>
        <w:t>课程思政</w:t>
      </w:r>
      <w:r>
        <w:rPr>
          <w:lang w:eastAsia="zh-CN"/>
        </w:rPr>
        <w:t>”</w:t>
      </w:r>
      <w:r>
        <w:rPr>
          <w:lang w:eastAsia="zh-CN"/>
        </w:rPr>
        <w:t>能够更好地让学生喜欢思政课、感受到国家能力的存在，以及提升国家认同和政府信任。</w:t>
      </w:r>
    </w:p>
    <w:p w14:paraId="74142769" w14:textId="77777777" w:rsidR="006E1150" w:rsidRDefault="005D3AE9" w:rsidP="00257E98">
      <w:pPr>
        <w:spacing w:after="0"/>
        <w:rPr>
          <w:lang w:eastAsia="zh-CN"/>
        </w:rPr>
      </w:pPr>
      <w:r>
        <w:rPr>
          <w:lang w:eastAsia="zh-CN"/>
        </w:rPr>
        <w:br w:type="page"/>
      </w:r>
      <w:bookmarkEnd w:id="779"/>
    </w:p>
    <w:p w14:paraId="4438D30B" w14:textId="77777777" w:rsidR="006E1150" w:rsidRDefault="005D3AE9" w:rsidP="00257E98">
      <w:pPr>
        <w:pStyle w:val="Heading1"/>
        <w:spacing w:before="0" w:after="0"/>
      </w:pPr>
      <w:bookmarkStart w:id="780" w:name="参考文献"/>
      <w:proofErr w:type="spellStart"/>
      <w:r>
        <w:lastRenderedPageBreak/>
        <w:t>参考文献</w:t>
      </w:r>
      <w:proofErr w:type="spellEnd"/>
    </w:p>
    <w:p w14:paraId="5305160D" w14:textId="77777777" w:rsidR="006E1150" w:rsidRDefault="005D3AE9" w:rsidP="00257E98">
      <w:pPr>
        <w:pStyle w:val="Bibliography1"/>
        <w:spacing w:after="0"/>
      </w:pPr>
      <w:bookmarkStart w:id="781" w:name="ref-AdenaEtAl2015"/>
      <w:bookmarkStart w:id="782" w:name="refs"/>
      <w:r>
        <w:t xml:space="preserve">ADENA M, ENIKOLOPOV R, PETROVA M, </w:t>
      </w:r>
      <w:r>
        <w:t>等</w:t>
      </w:r>
      <w:r>
        <w:t>, 2015. Radio and the Rise of the Nazis in Prewar Germany[J]. The Quarterly Journal of Economics, 130(4): 1885–1939.</w:t>
      </w:r>
      <w:bookmarkEnd w:id="781"/>
    </w:p>
    <w:p w14:paraId="052BCE63" w14:textId="77777777" w:rsidR="006E1150" w:rsidRDefault="005D3AE9" w:rsidP="00257E98">
      <w:pPr>
        <w:pStyle w:val="Bibliography1"/>
        <w:spacing w:after="0"/>
      </w:pPr>
      <w:bookmarkStart w:id="783" w:name="ref-ArceneauxTruex2020"/>
      <w:r>
        <w:t>ARCENEAUX K, TRUEX R, 2020. Does Propaganda Unconsciously Persuade? Testing Implicit Persuasion in the US and Hong Kong[Z](2020–02).</w:t>
      </w:r>
      <w:bookmarkEnd w:id="783"/>
    </w:p>
    <w:p w14:paraId="7C996163" w14:textId="77777777" w:rsidR="006E1150" w:rsidRDefault="005D3AE9" w:rsidP="00257E98">
      <w:pPr>
        <w:pStyle w:val="Bibliography1"/>
        <w:spacing w:after="0"/>
      </w:pPr>
      <w:bookmarkStart w:id="784" w:name="ref-Arendt2007"/>
      <w:r>
        <w:t>ARENDT H, 2007. The Origins of Totalitarianism[M]. Duke University Press.</w:t>
      </w:r>
      <w:bookmarkEnd w:id="784"/>
    </w:p>
    <w:p w14:paraId="233A005D" w14:textId="77777777" w:rsidR="006E1150" w:rsidRDefault="005D3AE9" w:rsidP="00257E98">
      <w:pPr>
        <w:pStyle w:val="Bibliography1"/>
        <w:spacing w:after="0"/>
      </w:pPr>
      <w:bookmarkStart w:id="785" w:name="ref-BleckMichelitch2017"/>
      <w:r>
        <w:t>BLECK J, MICHELITCH K, 2017. Capturing the Airwaves, Capturing the Nation? A Field Experiment on State-Run Media Effects in the Wake of a Coup[J]. The Journal of Politics, 79(3): 873–889.</w:t>
      </w:r>
      <w:bookmarkEnd w:id="785"/>
    </w:p>
    <w:p w14:paraId="032CAAC2" w14:textId="77777777" w:rsidR="006E1150" w:rsidRDefault="005D3AE9" w:rsidP="00257E98">
      <w:pPr>
        <w:pStyle w:val="Bibliography1"/>
        <w:spacing w:after="0"/>
      </w:pPr>
      <w:bookmarkStart w:id="786" w:name="ref-Chaffee2021"/>
      <w:r>
        <w:t xml:space="preserve">CHAFFEE S, 2021. Mass Media Effects: New Research Perspectives[M]//Communication </w:t>
      </w:r>
      <w:proofErr w:type="spellStart"/>
      <w:r>
        <w:t>ResearchA</w:t>
      </w:r>
      <w:proofErr w:type="spellEnd"/>
      <w:r>
        <w:t xml:space="preserve"> Half-Century Appraisal. University of Hawaii Press: 210–241.</w:t>
      </w:r>
      <w:bookmarkEnd w:id="786"/>
    </w:p>
    <w:p w14:paraId="639F8614" w14:textId="77777777" w:rsidR="006E1150" w:rsidRDefault="005D3AE9" w:rsidP="00257E98">
      <w:pPr>
        <w:pStyle w:val="Bibliography1"/>
        <w:spacing w:after="0"/>
      </w:pPr>
      <w:bookmarkStart w:id="787" w:name="ref-ChongDruckman2007"/>
      <w:r>
        <w:t>CHONG D, DRUCKMAN J N, 2007. Framing Public Opinion in Competitive Democracies[J]. American Political Science Review, 101(4): 637–655.</w:t>
      </w:r>
      <w:bookmarkEnd w:id="787"/>
    </w:p>
    <w:p w14:paraId="79E7908B" w14:textId="77777777" w:rsidR="006E1150" w:rsidRDefault="005D3AE9" w:rsidP="00257E98">
      <w:pPr>
        <w:pStyle w:val="Bibliography1"/>
        <w:spacing w:after="0"/>
      </w:pPr>
      <w:bookmarkStart w:id="788" w:name="ref-DukalskisGerschewski2017"/>
      <w:r>
        <w:t>DUKALSKIS A, GERSCHEWSKI J, 2017. What Autocracies Say (and What Citizens Hear): Proposing Four Mechanisms of Autocratic Legitimation[J]. Contemporary Politics, 23(3): 251–268. DOI:</w:t>
      </w:r>
      <w:hyperlink r:id="rId19">
        <w:r>
          <w:rPr>
            <w:rStyle w:val="Hyperlink"/>
          </w:rPr>
          <w:t>10.1080/13569775.2017.1304320</w:t>
        </w:r>
      </w:hyperlink>
      <w:r>
        <w:t>.</w:t>
      </w:r>
      <w:bookmarkEnd w:id="788"/>
    </w:p>
    <w:p w14:paraId="43A12F30" w14:textId="77777777" w:rsidR="006E1150" w:rsidRDefault="005D3AE9" w:rsidP="00257E98">
      <w:pPr>
        <w:pStyle w:val="Bibliography1"/>
        <w:spacing w:after="0"/>
      </w:pPr>
      <w:bookmarkStart w:id="789" w:name="ref-DunsworthAtkinson2007"/>
      <w:r>
        <w:t>DUNSWORTH Q, ATKINSON R K, 2007. Fostering Multimedia Learning of Science: Exploring the Role of an Animated Agent’s Image[J]. Computers &amp; Education, 49(3): 677–690.</w:t>
      </w:r>
      <w:bookmarkEnd w:id="789"/>
    </w:p>
    <w:p w14:paraId="199C26AC" w14:textId="77777777" w:rsidR="006E1150" w:rsidRDefault="005D3AE9" w:rsidP="00257E98">
      <w:pPr>
        <w:pStyle w:val="Bibliography1"/>
        <w:spacing w:after="0"/>
      </w:pPr>
      <w:bookmarkStart w:id="790" w:name="ref-EgamiImai2018"/>
      <w:r>
        <w:t>EGAMI N, IMAI K, 2018. Causal Interaction in Factorial Experiments: Application to Conjoint Analysis[J]. Journal of the American Statistical Association.</w:t>
      </w:r>
      <w:bookmarkEnd w:id="790"/>
    </w:p>
    <w:p w14:paraId="16844CFC" w14:textId="77777777" w:rsidR="006E1150" w:rsidRDefault="005D3AE9" w:rsidP="00257E98">
      <w:pPr>
        <w:pStyle w:val="Bibliography1"/>
        <w:spacing w:after="0"/>
      </w:pPr>
      <w:bookmarkStart w:id="791" w:name="ref-HavelWilson1985"/>
      <w:r>
        <w:t>HAVEL V, WILSON P, 1985. The Power of the Powerless[J]. International Journal of Politics, 15(3/4): 23–96.</w:t>
      </w:r>
      <w:bookmarkEnd w:id="791"/>
    </w:p>
    <w:p w14:paraId="6C8A115F" w14:textId="77777777" w:rsidR="006E1150" w:rsidRDefault="005D3AE9" w:rsidP="00257E98">
      <w:pPr>
        <w:pStyle w:val="Bibliography1"/>
        <w:spacing w:after="0"/>
      </w:pPr>
      <w:bookmarkStart w:id="792" w:name="ref-Huang2015a"/>
      <w:r>
        <w:t>HUANG H, 2015. Propaganda as Signaling[J]. Comparative Politics, 47(4): 419–437.</w:t>
      </w:r>
      <w:bookmarkEnd w:id="792"/>
    </w:p>
    <w:p w14:paraId="07C961B3" w14:textId="77777777" w:rsidR="006E1150" w:rsidRDefault="005D3AE9" w:rsidP="00257E98">
      <w:pPr>
        <w:pStyle w:val="Bibliography1"/>
        <w:spacing w:after="0"/>
      </w:pPr>
      <w:bookmarkStart w:id="793" w:name="ref-Huang2018"/>
      <w:r>
        <w:t>HUANG H, 2018. The Pathology of Hard Propaganda[J]. The Journal of Politics, 80(3): 1034–1038. DOI:</w:t>
      </w:r>
      <w:hyperlink r:id="rId20">
        <w:r>
          <w:rPr>
            <w:rStyle w:val="Hyperlink"/>
          </w:rPr>
          <w:t>10.1086/696863</w:t>
        </w:r>
      </w:hyperlink>
      <w:r>
        <w:t>.</w:t>
      </w:r>
      <w:bookmarkEnd w:id="793"/>
    </w:p>
    <w:p w14:paraId="53B5D0FD" w14:textId="77777777" w:rsidR="006E1150" w:rsidRDefault="005D3AE9" w:rsidP="00257E98">
      <w:pPr>
        <w:pStyle w:val="Bibliography1"/>
        <w:spacing w:after="0"/>
      </w:pPr>
      <w:bookmarkStart w:id="794" w:name="ref-HuangCruz2021"/>
      <w:r>
        <w:t>HUANG H, CRUZ N, 2021. Propaganda, Presumed Influence, and Collective Protest[J]. Political Behavior. DOI:</w:t>
      </w:r>
      <w:hyperlink r:id="rId21">
        <w:r>
          <w:rPr>
            <w:rStyle w:val="Hyperlink"/>
          </w:rPr>
          <w:t>10.1007/s11109-021-09683-0</w:t>
        </w:r>
      </w:hyperlink>
      <w:r>
        <w:t>.</w:t>
      </w:r>
      <w:bookmarkEnd w:id="794"/>
    </w:p>
    <w:p w14:paraId="011F6643" w14:textId="77777777" w:rsidR="006E1150" w:rsidRDefault="005D3AE9" w:rsidP="00257E98">
      <w:pPr>
        <w:pStyle w:val="Bibliography1"/>
        <w:spacing w:after="0"/>
      </w:pPr>
      <w:bookmarkStart w:id="795" w:name="ref-JowettODonnell2018"/>
      <w:r>
        <w:t>JOWETT G S, O’DONNELL V, 2018. Propaganda &amp; Persuasion[M]. SAGE Publications.</w:t>
      </w:r>
      <w:bookmarkEnd w:id="795"/>
    </w:p>
    <w:p w14:paraId="2CA2BE7B" w14:textId="77777777" w:rsidR="006E1150" w:rsidRDefault="005D3AE9" w:rsidP="00257E98">
      <w:pPr>
        <w:pStyle w:val="Bibliography1"/>
        <w:spacing w:after="0"/>
      </w:pPr>
      <w:bookmarkStart w:id="796" w:name="ref-KizilcecEtAl2014"/>
      <w:r>
        <w:t>KIZILCEC R F, PAPADOPOULOS K, SRITANYARATANA L, 2014. Showing Face in Video Instruction: Effects on Information Retention, Visual Attention, and Affect[C]//Proceedings of the SIGCHI Conference on Human Factors in Computing Systems.</w:t>
      </w:r>
      <w:bookmarkEnd w:id="796"/>
    </w:p>
    <w:p w14:paraId="7A72399E" w14:textId="77777777" w:rsidR="006E1150" w:rsidRDefault="005D3AE9" w:rsidP="00257E98">
      <w:pPr>
        <w:pStyle w:val="Bibliography1"/>
        <w:spacing w:after="0"/>
      </w:pPr>
      <w:bookmarkStart w:id="797" w:name="ref-Kleinke1986"/>
      <w:r>
        <w:t>KLEINKE C L, 1986. Gaze and Eye Contact: A Research Review.[J]. Psychological bulletin, 100(1): 78.</w:t>
      </w:r>
      <w:bookmarkEnd w:id="797"/>
    </w:p>
    <w:p w14:paraId="0B194BF0" w14:textId="77777777" w:rsidR="006E1150" w:rsidRDefault="005D3AE9" w:rsidP="00257E98">
      <w:pPr>
        <w:pStyle w:val="Bibliography1"/>
        <w:spacing w:after="0"/>
      </w:pPr>
      <w:bookmarkStart w:id="798" w:name="ref-PriorLupia2008"/>
      <w:r>
        <w:t>PRIOR M, LUPIA A, 2008. Money, Time, and Political Knowledge: Distinguishing Quick Recall and Political Learning Skills[J]. American Journal of Political Science, 52(1): 169–183.</w:t>
      </w:r>
      <w:bookmarkEnd w:id="798"/>
    </w:p>
    <w:p w14:paraId="6482F6D9" w14:textId="77777777" w:rsidR="006E1150" w:rsidRDefault="005D3AE9" w:rsidP="00257E98">
      <w:pPr>
        <w:pStyle w:val="Bibliography1"/>
        <w:spacing w:after="0"/>
      </w:pPr>
      <w:bookmarkStart w:id="799" w:name="ref-Sweller1994"/>
      <w:r>
        <w:t>SWELLER J, 1994. Cognitive Load Theory, Learning Difficulty, and Instructional Design[J]. Learning and instruction, 4(4): 295–312.</w:t>
      </w:r>
      <w:bookmarkEnd w:id="799"/>
    </w:p>
    <w:p w14:paraId="0F44D9AC" w14:textId="77777777" w:rsidR="006E1150" w:rsidRDefault="005D3AE9" w:rsidP="00257E98">
      <w:pPr>
        <w:pStyle w:val="Bibliography1"/>
        <w:spacing w:after="0"/>
      </w:pPr>
      <w:bookmarkStart w:id="800" w:name="ref-Wedeen1998"/>
      <w:r>
        <w:t xml:space="preserve">WEDEEN L, 1998. Acting </w:t>
      </w:r>
      <w:r>
        <w:t>《</w:t>
      </w:r>
      <w:r>
        <w:t>as If</w:t>
      </w:r>
      <w:r>
        <w:t>》</w:t>
      </w:r>
      <w:r>
        <w:t>: Symbolic Politics and Social Control in Syria[J]. Comparative Studies in Society and History, 40(3): 503–523.</w:t>
      </w:r>
      <w:bookmarkEnd w:id="800"/>
    </w:p>
    <w:p w14:paraId="5F5F521B" w14:textId="77777777" w:rsidR="006E1150" w:rsidRDefault="005D3AE9" w:rsidP="00257E98">
      <w:pPr>
        <w:pStyle w:val="Bibliography1"/>
        <w:spacing w:after="0"/>
      </w:pPr>
      <w:bookmarkStart w:id="801" w:name="ref-XiJinPing2020"/>
      <w:proofErr w:type="spellStart"/>
      <w:r>
        <w:t>习近平</w:t>
      </w:r>
      <w:proofErr w:type="spellEnd"/>
      <w:r>
        <w:t xml:space="preserve">, 2020. </w:t>
      </w:r>
      <w:proofErr w:type="spellStart"/>
      <w:r>
        <w:t>思政课是落实立德树人根本任务的关键课程</w:t>
      </w:r>
      <w:proofErr w:type="spellEnd"/>
      <w:r>
        <w:t xml:space="preserve">[J]. </w:t>
      </w:r>
      <w:proofErr w:type="spellStart"/>
      <w:r>
        <w:t>奋斗</w:t>
      </w:r>
      <w:proofErr w:type="spellEnd"/>
      <w:r>
        <w:t>, (17): 4–16.</w:t>
      </w:r>
      <w:bookmarkEnd w:id="801"/>
    </w:p>
    <w:p w14:paraId="66DDBF9B" w14:textId="77777777" w:rsidR="006E1150" w:rsidRDefault="005D3AE9" w:rsidP="00257E98">
      <w:pPr>
        <w:pStyle w:val="Bibliography1"/>
        <w:spacing w:after="0"/>
        <w:rPr>
          <w:lang w:eastAsia="zh-CN"/>
        </w:rPr>
      </w:pPr>
      <w:bookmarkStart w:id="802" w:name="ref-YuanMingZeEtAl2020a"/>
      <w:r>
        <w:rPr>
          <w:lang w:eastAsia="zh-CN"/>
        </w:rPr>
        <w:t>原铭泽</w:t>
      </w:r>
      <w:r>
        <w:rPr>
          <w:lang w:eastAsia="zh-CN"/>
        </w:rPr>
        <w:t xml:space="preserve">, </w:t>
      </w:r>
      <w:r>
        <w:rPr>
          <w:lang w:eastAsia="zh-CN"/>
        </w:rPr>
        <w:t>王爱华</w:t>
      </w:r>
      <w:r>
        <w:rPr>
          <w:lang w:eastAsia="zh-CN"/>
        </w:rPr>
        <w:t xml:space="preserve">, </w:t>
      </w:r>
      <w:r>
        <w:rPr>
          <w:lang w:eastAsia="zh-CN"/>
        </w:rPr>
        <w:t>尚俊杰</w:t>
      </w:r>
      <w:r>
        <w:rPr>
          <w:lang w:eastAsia="zh-CN"/>
        </w:rPr>
        <w:t xml:space="preserve">, 2020. </w:t>
      </w:r>
      <w:r>
        <w:rPr>
          <w:lang w:eastAsia="zh-CN"/>
        </w:rPr>
        <w:t>在线教学中教师该不该出镜</w:t>
      </w:r>
      <w:r>
        <w:rPr>
          <w:lang w:eastAsia="zh-CN"/>
        </w:rPr>
        <w:t>?</w:t>
      </w:r>
      <w:r>
        <w:rPr>
          <w:lang w:eastAsia="zh-CN"/>
        </w:rPr>
        <w:t>教师呈现对学习者的影响研究综述</w:t>
      </w:r>
      <w:r>
        <w:rPr>
          <w:lang w:eastAsia="zh-CN"/>
        </w:rPr>
        <w:t xml:space="preserve">[J]. </w:t>
      </w:r>
      <w:r>
        <w:rPr>
          <w:lang w:eastAsia="zh-CN"/>
        </w:rPr>
        <w:t>教学研究</w:t>
      </w:r>
      <w:r>
        <w:rPr>
          <w:lang w:eastAsia="zh-CN"/>
        </w:rPr>
        <w:t xml:space="preserve">, (06 </w:t>
      </w:r>
      <w:proofErr w:type="spellStart"/>
      <w:r>
        <w:rPr>
          <w:lang w:eastAsia="zh-CN"/>
        </w:rPr>
        <w:t>vo</w:t>
      </w:r>
      <w:proofErr w:type="spellEnd"/>
      <w:r>
        <w:rPr>
          <w:lang w:eastAsia="zh-CN"/>
        </w:rPr>
        <w:t xml:space="preserve"> 43): 1–8.</w:t>
      </w:r>
      <w:bookmarkEnd w:id="802"/>
    </w:p>
    <w:p w14:paraId="640C896E" w14:textId="69EBD638" w:rsidR="006E1150" w:rsidRDefault="005D3AE9" w:rsidP="00257E98">
      <w:pPr>
        <w:pStyle w:val="Bibliography1"/>
        <w:spacing w:after="0"/>
        <w:rPr>
          <w:lang w:eastAsia="zh-CN"/>
        </w:rPr>
      </w:pPr>
      <w:bookmarkStart w:id="803" w:name="ref-DuShangZe2021"/>
      <w:r>
        <w:rPr>
          <w:lang w:eastAsia="zh-CN"/>
        </w:rPr>
        <w:lastRenderedPageBreak/>
        <w:t>杜尚泽</w:t>
      </w:r>
      <w:r>
        <w:rPr>
          <w:lang w:eastAsia="zh-CN"/>
        </w:rPr>
        <w:t xml:space="preserve">, 2021. </w:t>
      </w:r>
      <w:r>
        <w:rPr>
          <w:lang w:eastAsia="zh-CN"/>
        </w:rPr>
        <w:t>习近平：《大思政课》我们要善用之</w:t>
      </w:r>
      <w:r>
        <w:rPr>
          <w:lang w:eastAsia="zh-CN"/>
        </w:rPr>
        <w:t xml:space="preserve">[N]. </w:t>
      </w:r>
      <w:r>
        <w:rPr>
          <w:lang w:eastAsia="zh-CN"/>
        </w:rPr>
        <w:t>人民日报</w:t>
      </w:r>
      <w:r>
        <w:rPr>
          <w:lang w:eastAsia="zh-CN"/>
        </w:rPr>
        <w:t>.</w:t>
      </w:r>
      <w:bookmarkEnd w:id="803"/>
    </w:p>
    <w:p w14:paraId="50011EEC" w14:textId="77777777" w:rsidR="006E1150" w:rsidRDefault="005D3AE9" w:rsidP="00257E98">
      <w:pPr>
        <w:pStyle w:val="Bibliography1"/>
        <w:spacing w:after="0"/>
        <w:rPr>
          <w:lang w:eastAsia="zh-CN"/>
        </w:rPr>
      </w:pPr>
      <w:bookmarkStart w:id="804" w:name="ref-YangJiuMinEtAl2015"/>
      <w:r>
        <w:rPr>
          <w:lang w:eastAsia="zh-CN"/>
        </w:rPr>
        <w:t>杨九民</w:t>
      </w:r>
      <w:r>
        <w:rPr>
          <w:lang w:eastAsia="zh-CN"/>
        </w:rPr>
        <w:t xml:space="preserve">, </w:t>
      </w:r>
      <w:r>
        <w:rPr>
          <w:lang w:eastAsia="zh-CN"/>
        </w:rPr>
        <w:t>陶彦</w:t>
      </w:r>
      <w:r>
        <w:rPr>
          <w:lang w:eastAsia="zh-CN"/>
        </w:rPr>
        <w:t xml:space="preserve">, </w:t>
      </w:r>
      <w:r>
        <w:rPr>
          <w:lang w:eastAsia="zh-CN"/>
        </w:rPr>
        <w:t>罗丽君</w:t>
      </w:r>
      <w:r>
        <w:rPr>
          <w:lang w:eastAsia="zh-CN"/>
        </w:rPr>
        <w:t xml:space="preserve">, 2015. </w:t>
      </w:r>
      <w:r>
        <w:rPr>
          <w:lang w:eastAsia="zh-CN"/>
        </w:rPr>
        <w:t>在线开放课程教学视频中的教师图像分析</w:t>
      </w:r>
      <w:r>
        <w:rPr>
          <w:lang w:eastAsia="zh-CN"/>
        </w:rPr>
        <w:t>:</w:t>
      </w:r>
      <w:r>
        <w:rPr>
          <w:lang w:eastAsia="zh-CN"/>
        </w:rPr>
        <w:t>现实状况与未来课题</w:t>
      </w:r>
      <w:r>
        <w:rPr>
          <w:lang w:eastAsia="zh-CN"/>
        </w:rPr>
        <w:t xml:space="preserve">[J]. </w:t>
      </w:r>
      <w:r>
        <w:rPr>
          <w:lang w:eastAsia="zh-CN"/>
        </w:rPr>
        <w:t>中国电化教育</w:t>
      </w:r>
      <w:r>
        <w:rPr>
          <w:lang w:eastAsia="zh-CN"/>
        </w:rPr>
        <w:t>, (06): 59–63.</w:t>
      </w:r>
      <w:bookmarkEnd w:id="804"/>
    </w:p>
    <w:p w14:paraId="560C1508" w14:textId="77777777" w:rsidR="006E1150" w:rsidRDefault="005D3AE9" w:rsidP="00257E98">
      <w:pPr>
        <w:pStyle w:val="Bibliography1"/>
        <w:spacing w:after="0"/>
        <w:rPr>
          <w:lang w:eastAsia="zh-CN"/>
        </w:rPr>
      </w:pPr>
      <w:bookmarkStart w:id="805" w:name="ref-WangJiDeEtAl2014"/>
      <w:r>
        <w:rPr>
          <w:lang w:eastAsia="zh-CN"/>
        </w:rPr>
        <w:t>汪基德</w:t>
      </w:r>
      <w:r>
        <w:rPr>
          <w:lang w:eastAsia="zh-CN"/>
        </w:rPr>
        <w:t xml:space="preserve">, </w:t>
      </w:r>
      <w:r>
        <w:rPr>
          <w:lang w:eastAsia="zh-CN"/>
        </w:rPr>
        <w:t>冯莹莹</w:t>
      </w:r>
      <w:r>
        <w:rPr>
          <w:lang w:eastAsia="zh-CN"/>
        </w:rPr>
        <w:t xml:space="preserve">, </w:t>
      </w:r>
      <w:r>
        <w:rPr>
          <w:lang w:eastAsia="zh-CN"/>
        </w:rPr>
        <w:t>汪滢</w:t>
      </w:r>
      <w:r>
        <w:rPr>
          <w:lang w:eastAsia="zh-CN"/>
        </w:rPr>
        <w:t>, 2014. MOOC</w:t>
      </w:r>
      <w:r>
        <w:rPr>
          <w:lang w:eastAsia="zh-CN"/>
        </w:rPr>
        <w:t>热背后的冷思考</w:t>
      </w:r>
      <w:r>
        <w:rPr>
          <w:lang w:eastAsia="zh-CN"/>
        </w:rPr>
        <w:t xml:space="preserve">[J]. </w:t>
      </w:r>
      <w:r>
        <w:rPr>
          <w:lang w:eastAsia="zh-CN"/>
        </w:rPr>
        <w:t>教育研究</w:t>
      </w:r>
      <w:r>
        <w:rPr>
          <w:lang w:eastAsia="zh-CN"/>
        </w:rPr>
        <w:t xml:space="preserve">, (09 </w:t>
      </w:r>
      <w:proofErr w:type="spellStart"/>
      <w:r>
        <w:rPr>
          <w:lang w:eastAsia="zh-CN"/>
        </w:rPr>
        <w:t>vo</w:t>
      </w:r>
      <w:proofErr w:type="spellEnd"/>
      <w:r>
        <w:rPr>
          <w:lang w:eastAsia="zh-CN"/>
        </w:rPr>
        <w:t xml:space="preserve"> 35): 104–111.</w:t>
      </w:r>
      <w:bookmarkEnd w:id="805"/>
    </w:p>
    <w:p w14:paraId="288FB0D2" w14:textId="77777777" w:rsidR="006E1150" w:rsidRDefault="005D3AE9" w:rsidP="00257E98">
      <w:pPr>
        <w:pStyle w:val="Bibliography1"/>
        <w:spacing w:after="0"/>
        <w:rPr>
          <w:lang w:eastAsia="zh-CN"/>
        </w:rPr>
      </w:pPr>
      <w:bookmarkStart w:id="806" w:name="ref-WangShaoGuang2008"/>
      <w:r>
        <w:rPr>
          <w:lang w:eastAsia="zh-CN"/>
        </w:rPr>
        <w:t>王绍光</w:t>
      </w:r>
      <w:r>
        <w:rPr>
          <w:lang w:eastAsia="zh-CN"/>
        </w:rPr>
        <w:t xml:space="preserve">, 2008. </w:t>
      </w:r>
      <w:r>
        <w:rPr>
          <w:lang w:eastAsia="zh-CN"/>
        </w:rPr>
        <w:t>民主四讲</w:t>
      </w:r>
      <w:r>
        <w:rPr>
          <w:lang w:eastAsia="zh-CN"/>
        </w:rPr>
        <w:t xml:space="preserve">[M]. </w:t>
      </w:r>
      <w:r>
        <w:rPr>
          <w:lang w:eastAsia="zh-CN"/>
        </w:rPr>
        <w:t>生活</w:t>
      </w:r>
      <w:r>
        <w:rPr>
          <w:lang w:eastAsia="zh-CN"/>
        </w:rPr>
        <w:t xml:space="preserve">. </w:t>
      </w:r>
      <w:r>
        <w:rPr>
          <w:lang w:eastAsia="zh-CN"/>
        </w:rPr>
        <w:t>读书</w:t>
      </w:r>
      <w:r>
        <w:rPr>
          <w:lang w:eastAsia="zh-CN"/>
        </w:rPr>
        <w:t xml:space="preserve">. </w:t>
      </w:r>
      <w:r>
        <w:rPr>
          <w:lang w:eastAsia="zh-CN"/>
        </w:rPr>
        <w:t>新知三联书店</w:t>
      </w:r>
      <w:r>
        <w:rPr>
          <w:lang w:eastAsia="zh-CN"/>
        </w:rPr>
        <w:t>.</w:t>
      </w:r>
      <w:bookmarkEnd w:id="780"/>
      <w:bookmarkEnd w:id="782"/>
      <w:bookmarkEnd w:id="806"/>
    </w:p>
    <w:p w14:paraId="1D2AC9FF" w14:textId="6FC1E607" w:rsidR="006E1150" w:rsidRDefault="006E1150">
      <w:pPr>
        <w:pStyle w:val="BodyText"/>
        <w:ind w:firstLine="480"/>
        <w:rPr>
          <w:lang w:eastAsia="zh-CN"/>
        </w:rPr>
      </w:pPr>
    </w:p>
    <w:sectPr w:rsidR="006E1150">
      <w:footerReference w:type="defaul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ovingpulu" w:date="2021-10-12T01:17:00Z" w:initials="">
    <w:p w14:paraId="5BCD91A9" w14:textId="77777777" w:rsidR="006E1150" w:rsidRDefault="005D3AE9">
      <w:pPr>
        <w:pStyle w:val="CommentText"/>
        <w:rPr>
          <w:lang w:eastAsia="zh-Hans"/>
        </w:rPr>
      </w:pPr>
      <w:r>
        <w:rPr>
          <w:rFonts w:hint="eastAsia"/>
          <w:lang w:eastAsia="zh-Hans"/>
        </w:rPr>
        <w:t>摘要太多了，缩减为</w:t>
      </w:r>
      <w:r>
        <w:rPr>
          <w:lang w:eastAsia="zh-Hans"/>
        </w:rPr>
        <w:t>300</w:t>
      </w:r>
      <w:r>
        <w:rPr>
          <w:rFonts w:hint="eastAsia"/>
          <w:lang w:eastAsia="zh-Hans"/>
        </w:rPr>
        <w:t>字以内。</w:t>
      </w:r>
    </w:p>
  </w:comment>
  <w:comment w:id="7" w:author="ws952" w:date="2021-10-27T13:56:00Z" w:initials="w">
    <w:p w14:paraId="6AAE1842" w14:textId="0C2AC16C" w:rsidR="00640CB6" w:rsidRDefault="00640CB6">
      <w:pPr>
        <w:pStyle w:val="CommentText"/>
        <w:rPr>
          <w:lang w:eastAsia="zh-CN"/>
        </w:rPr>
      </w:pPr>
      <w:r>
        <w:rPr>
          <w:rStyle w:val="CommentReference"/>
        </w:rPr>
        <w:annotationRef/>
      </w:r>
      <w:r>
        <w:rPr>
          <w:rFonts w:hint="eastAsia"/>
          <w:lang w:eastAsia="zh-CN"/>
        </w:rPr>
        <w:t>已缩写文字到</w:t>
      </w:r>
      <w:r w:rsidR="00B731E8">
        <w:rPr>
          <w:rFonts w:hint="eastAsia"/>
          <w:lang w:eastAsia="zh-CN"/>
        </w:rPr>
        <w:t>2</w:t>
      </w:r>
      <w:r w:rsidR="00B731E8">
        <w:rPr>
          <w:lang w:eastAsia="zh-CN"/>
        </w:rPr>
        <w:t>98</w:t>
      </w:r>
      <w:r w:rsidR="00B731E8">
        <w:rPr>
          <w:rFonts w:hint="eastAsia"/>
          <w:lang w:eastAsia="zh-CN"/>
        </w:rPr>
        <w:t>字</w:t>
      </w:r>
    </w:p>
  </w:comment>
  <w:comment w:id="58" w:author="ws952" w:date="2021-10-27T15:02:00Z" w:initials="w">
    <w:p w14:paraId="1271F614" w14:textId="6029A070" w:rsidR="00710BAA" w:rsidRDefault="00710BAA">
      <w:pPr>
        <w:pStyle w:val="CommentText"/>
        <w:rPr>
          <w:lang w:eastAsia="zh-CN"/>
        </w:rPr>
      </w:pPr>
      <w:r>
        <w:rPr>
          <w:rStyle w:val="CommentReference"/>
        </w:rPr>
        <w:annotationRef/>
      </w:r>
      <w:r>
        <w:rPr>
          <w:rFonts w:hint="eastAsia"/>
          <w:lang w:eastAsia="zh-CN"/>
        </w:rPr>
        <w:t>感觉这一部分可以多补充一些教育学的内容，尤其是跟在线教育有关的内容</w:t>
      </w:r>
    </w:p>
  </w:comment>
  <w:comment w:id="60" w:author="lovingpulu" w:date="2021-10-12T01:20:00Z" w:initials="">
    <w:p w14:paraId="00ADCCE5" w14:textId="77777777" w:rsidR="006E1150" w:rsidRDefault="005D3AE9">
      <w:pPr>
        <w:pStyle w:val="CommentText"/>
        <w:rPr>
          <w:lang w:eastAsia="zh-Hans"/>
        </w:rPr>
      </w:pPr>
      <w:r>
        <w:rPr>
          <w:rFonts w:hint="eastAsia"/>
          <w:lang w:eastAsia="zh-Hans"/>
        </w:rPr>
        <w:t>这一段有个别句子翻译痕迹较重，建议进一步理顺。</w:t>
      </w:r>
    </w:p>
  </w:comment>
  <w:comment w:id="61" w:author="ws952" w:date="2021-10-27T15:04:00Z" w:initials="w">
    <w:p w14:paraId="37FCD45C" w14:textId="62C073C1" w:rsidR="00710BAA" w:rsidRDefault="00710BAA">
      <w:pPr>
        <w:pStyle w:val="CommentText"/>
      </w:pPr>
      <w:r>
        <w:rPr>
          <w:rStyle w:val="CommentReference"/>
        </w:rPr>
        <w:annotationRef/>
      </w:r>
      <w:r>
        <w:rPr>
          <w:rFonts w:hint="eastAsia"/>
          <w:lang w:eastAsia="zh-CN"/>
        </w:rPr>
        <w:t>已修改</w:t>
      </w:r>
    </w:p>
  </w:comment>
  <w:comment w:id="115" w:author="lovingpulu" w:date="2021-10-12T01:23:00Z" w:initials="">
    <w:p w14:paraId="39F73068" w14:textId="77777777" w:rsidR="006E1150" w:rsidRDefault="005D3AE9">
      <w:pPr>
        <w:pStyle w:val="CommentText"/>
        <w:rPr>
          <w:lang w:eastAsia="zh-Hans"/>
        </w:rPr>
      </w:pPr>
      <w:r>
        <w:rPr>
          <w:rFonts w:hint="eastAsia"/>
          <w:lang w:eastAsia="zh-Hans"/>
        </w:rPr>
        <w:t>分析框架建议往后放，可以放到研究问题和假设的后面。</w:t>
      </w:r>
    </w:p>
  </w:comment>
  <w:comment w:id="116" w:author="ws952" w:date="2021-10-27T15:37:00Z" w:initials="w">
    <w:p w14:paraId="3B06EB3D" w14:textId="35D233D8" w:rsidR="005C095E" w:rsidRDefault="005C095E">
      <w:pPr>
        <w:pStyle w:val="CommentText"/>
      </w:pPr>
      <w:r>
        <w:rPr>
          <w:rStyle w:val="CommentReference"/>
        </w:rPr>
        <w:annotationRef/>
      </w:r>
      <w:r>
        <w:rPr>
          <w:rFonts w:hint="eastAsia"/>
          <w:lang w:eastAsia="zh-CN"/>
        </w:rPr>
        <w:t>已调整</w:t>
      </w:r>
    </w:p>
  </w:comment>
  <w:comment w:id="136" w:author="ws952" w:date="2021-10-27T15:48:00Z" w:initials="w">
    <w:p w14:paraId="7C87C315" w14:textId="18FCBA45" w:rsidR="00FF2B6A" w:rsidRDefault="00FF2B6A">
      <w:pPr>
        <w:pStyle w:val="CommentText"/>
        <w:rPr>
          <w:lang w:eastAsia="zh-CN"/>
        </w:rPr>
      </w:pPr>
      <w:r>
        <w:rPr>
          <w:rStyle w:val="CommentReference"/>
        </w:rPr>
        <w:annotationRef/>
      </w:r>
      <w:r>
        <w:rPr>
          <w:rFonts w:hint="eastAsia"/>
          <w:lang w:eastAsia="zh-CN"/>
        </w:rPr>
        <w:t>我现在读到的实验的论文中好像没有分成实验目的和工具这类区分的～</w:t>
      </w:r>
    </w:p>
  </w:comment>
  <w:comment w:id="327" w:author="lovingpulu" w:date="2021-10-12T01:29:00Z" w:initials="">
    <w:p w14:paraId="397F98DA" w14:textId="77777777" w:rsidR="006E1150" w:rsidRDefault="005D3AE9">
      <w:pPr>
        <w:pStyle w:val="CommentText"/>
        <w:rPr>
          <w:lang w:eastAsia="zh-Hans"/>
        </w:rPr>
      </w:pPr>
      <w:r>
        <w:rPr>
          <w:rFonts w:hint="eastAsia"/>
          <w:lang w:eastAsia="zh-Hans"/>
        </w:rPr>
        <w:t>不需要展示这么细，大概说清楚量表参考谁的，量表包括几个题目，如何赋分的就行。</w:t>
      </w:r>
    </w:p>
  </w:comment>
  <w:comment w:id="297" w:author="lovingpulu" w:date="2021-10-12T01:32:00Z" w:initials="">
    <w:p w14:paraId="7B7FED15" w14:textId="77777777" w:rsidR="006E1150" w:rsidRDefault="005D3AE9">
      <w:pPr>
        <w:pStyle w:val="CommentText"/>
        <w:rPr>
          <w:lang w:eastAsia="zh-Hans"/>
        </w:rPr>
      </w:pPr>
      <w:r>
        <w:rPr>
          <w:rFonts w:hint="eastAsia"/>
          <w:lang w:eastAsia="zh-Hans"/>
        </w:rPr>
        <w:t>这段从量表的角度来写，不要从实验过程的角度来写，实验过程可以放到后面去。</w:t>
      </w:r>
    </w:p>
  </w:comment>
  <w:comment w:id="298" w:author="ws952" w:date="2021-10-27T20:06:00Z" w:initials="w">
    <w:p w14:paraId="1DFE95D6" w14:textId="32F78CAC" w:rsidR="00557426" w:rsidRDefault="00557426" w:rsidP="00557426">
      <w:pPr>
        <w:pStyle w:val="CommentText"/>
      </w:pPr>
      <w:r>
        <w:rPr>
          <w:rStyle w:val="CommentReference"/>
        </w:rPr>
        <w:annotationRef/>
      </w:r>
      <w:r>
        <w:rPr>
          <w:rFonts w:hint="eastAsia"/>
        </w:rPr>
        <w:t>将这部分和后续的变量和在一起实验设计</w:t>
      </w:r>
    </w:p>
  </w:comment>
  <w:comment w:id="744" w:author="lovingpulu" w:date="2021-10-12T01:36:00Z" w:initials="">
    <w:p w14:paraId="55FFB8FA" w14:textId="77777777" w:rsidR="006E1150" w:rsidRDefault="005D3AE9">
      <w:pPr>
        <w:pStyle w:val="CommentText"/>
        <w:rPr>
          <w:lang w:eastAsia="zh-Hans"/>
        </w:rPr>
      </w:pPr>
      <w:r>
        <w:rPr>
          <w:rFonts w:hint="eastAsia"/>
          <w:lang w:eastAsia="zh-Hans"/>
        </w:rPr>
        <w:t>这部分内容太少了，建议扩充下，文章主要内容在研究发现，研究发现结果只有一段话？</w:t>
      </w:r>
    </w:p>
  </w:comment>
  <w:comment w:id="745" w:author="ws952" w:date="2021-10-27T21:19:00Z" w:initials="w">
    <w:p w14:paraId="2EF45883" w14:textId="0A5CE84F" w:rsidR="0023572E" w:rsidRDefault="0023572E" w:rsidP="009F4942">
      <w:pPr>
        <w:pStyle w:val="CommentText"/>
      </w:pPr>
      <w:r>
        <w:rPr>
          <w:rStyle w:val="CommentReference"/>
        </w:rPr>
        <w:annotationRef/>
      </w:r>
      <w:r w:rsidR="009F4942">
        <w:rPr>
          <w:rFonts w:hint="eastAsia"/>
        </w:rPr>
        <w:t>已通过文字和图片的方式扩充和修改</w:t>
      </w:r>
    </w:p>
  </w:comment>
  <w:comment w:id="778" w:author="lovingpulu" w:date="2021-10-12T01:48:00Z" w:initials="">
    <w:p w14:paraId="0DBFE405" w14:textId="77777777" w:rsidR="006E1150" w:rsidRDefault="005D3AE9">
      <w:pPr>
        <w:pStyle w:val="CommentText"/>
        <w:rPr>
          <w:lang w:eastAsia="zh-Hans"/>
        </w:rPr>
      </w:pPr>
      <w:r>
        <w:rPr>
          <w:rFonts w:hint="eastAsia"/>
          <w:lang w:eastAsia="zh-Han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D91A9" w15:done="0"/>
  <w15:commentEx w15:paraId="6AAE1842" w15:paraIdParent="5BCD91A9" w15:done="0"/>
  <w15:commentEx w15:paraId="1271F614" w15:done="0"/>
  <w15:commentEx w15:paraId="00ADCCE5" w15:done="0"/>
  <w15:commentEx w15:paraId="37FCD45C" w15:paraIdParent="00ADCCE5" w15:done="0"/>
  <w15:commentEx w15:paraId="39F73068" w15:done="0"/>
  <w15:commentEx w15:paraId="3B06EB3D" w15:paraIdParent="39F73068" w15:done="0"/>
  <w15:commentEx w15:paraId="7C87C315" w15:done="0"/>
  <w15:commentEx w15:paraId="397F98DA" w15:done="0"/>
  <w15:commentEx w15:paraId="7B7FED15" w15:done="0"/>
  <w15:commentEx w15:paraId="1DFE95D6" w15:paraIdParent="7B7FED15" w15:done="0"/>
  <w15:commentEx w15:paraId="55FFB8FA" w15:done="0"/>
  <w15:commentEx w15:paraId="2EF45883" w15:paraIdParent="55FFB8FA" w15:done="0"/>
  <w15:commentEx w15:paraId="0DBFE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D5E8" w16cex:dateUtc="2021-10-11T17:17:00Z"/>
  <w16cex:commentExtensible w16cex:durableId="2523D924" w16cex:dateUtc="2021-10-27T05:56:00Z"/>
  <w16cex:commentExtensible w16cex:durableId="2523E879" w16cex:dateUtc="2021-10-27T07:02:00Z"/>
  <w16cex:commentExtensible w16cex:durableId="2523D5EA" w16cex:dateUtc="2021-10-11T17:20:00Z"/>
  <w16cex:commentExtensible w16cex:durableId="2523E8FD" w16cex:dateUtc="2021-10-27T07:04:00Z"/>
  <w16cex:commentExtensible w16cex:durableId="2523D5EB" w16cex:dateUtc="2021-10-11T17:23:00Z"/>
  <w16cex:commentExtensible w16cex:durableId="2523F0AB" w16cex:dateUtc="2021-10-27T07:37:00Z"/>
  <w16cex:commentExtensible w16cex:durableId="2523F349" w16cex:dateUtc="2021-10-27T07:48:00Z"/>
  <w16cex:commentExtensible w16cex:durableId="2523D5ED" w16cex:dateUtc="2021-10-11T17:29:00Z"/>
  <w16cex:commentExtensible w16cex:durableId="2523D5EE" w16cex:dateUtc="2021-10-11T17:32:00Z"/>
  <w16cex:commentExtensible w16cex:durableId="25242FD2" w16cex:dateUtc="2021-10-27T12:06:00Z"/>
  <w16cex:commentExtensible w16cex:durableId="2523D5F0" w16cex:dateUtc="2021-10-11T17:36:00Z"/>
  <w16cex:commentExtensible w16cex:durableId="252440F3" w16cex:dateUtc="2021-10-27T13:19:00Z"/>
  <w16cex:commentExtensible w16cex:durableId="2523D5F1" w16cex:dateUtc="2021-10-1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D91A9" w16cid:durableId="2523D5E8"/>
  <w16cid:commentId w16cid:paraId="6AAE1842" w16cid:durableId="2523D924"/>
  <w16cid:commentId w16cid:paraId="1271F614" w16cid:durableId="2523E879"/>
  <w16cid:commentId w16cid:paraId="00ADCCE5" w16cid:durableId="2523D5EA"/>
  <w16cid:commentId w16cid:paraId="37FCD45C" w16cid:durableId="2523E8FD"/>
  <w16cid:commentId w16cid:paraId="39F73068" w16cid:durableId="2523D5EB"/>
  <w16cid:commentId w16cid:paraId="3B06EB3D" w16cid:durableId="2523F0AB"/>
  <w16cid:commentId w16cid:paraId="7C87C315" w16cid:durableId="2523F349"/>
  <w16cid:commentId w16cid:paraId="397F98DA" w16cid:durableId="2523D5ED"/>
  <w16cid:commentId w16cid:paraId="7B7FED15" w16cid:durableId="2523D5EE"/>
  <w16cid:commentId w16cid:paraId="1DFE95D6" w16cid:durableId="25242FD2"/>
  <w16cid:commentId w16cid:paraId="55FFB8FA" w16cid:durableId="2523D5F0"/>
  <w16cid:commentId w16cid:paraId="2EF45883" w16cid:durableId="252440F3"/>
  <w16cid:commentId w16cid:paraId="0DBFE405" w16cid:durableId="2523D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8B60" w14:textId="77777777" w:rsidR="002617F5" w:rsidRDefault="002617F5">
      <w:pPr>
        <w:spacing w:after="0"/>
      </w:pPr>
      <w:r>
        <w:separator/>
      </w:r>
    </w:p>
  </w:endnote>
  <w:endnote w:type="continuationSeparator" w:id="0">
    <w:p w14:paraId="190876AB" w14:textId="77777777" w:rsidR="002617F5" w:rsidRDefault="00261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TSongti-SC-Light">
    <w:panose1 w:val="02010600040101010101"/>
    <w:charset w:val="86"/>
    <w:family w:val="auto"/>
    <w:pitch w:val="variable"/>
    <w:sig w:usb0="80000287" w:usb1="280F3C52" w:usb2="00000016" w:usb3="00000000" w:csb0="0004001F" w:csb1="00000000"/>
  </w:font>
  <w:font w:name="Kaiti TC">
    <w:panose1 w:val="02010600040101010101"/>
    <w:charset w:val="88"/>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941491"/>
    </w:sdtPr>
    <w:sdtEndPr/>
    <w:sdtContent>
      <w:p w14:paraId="39EC1CA2" w14:textId="77777777" w:rsidR="006E1150" w:rsidRDefault="005D3AE9">
        <w:pPr>
          <w:pStyle w:val="Footer"/>
          <w:jc w:val="center"/>
        </w:pPr>
        <w:r>
          <w:fldChar w:fldCharType="begin"/>
        </w:r>
        <w:r>
          <w:instrText>PAGE   \* MERGEFORMAT</w:instrText>
        </w:r>
        <w:r>
          <w:fldChar w:fldCharType="separate"/>
        </w:r>
        <w:r>
          <w:rPr>
            <w:lang w:val="zh-CN" w:eastAsia="zh-CN"/>
          </w:rPr>
          <w:t>1</w:t>
        </w:r>
        <w:r>
          <w:fldChar w:fldCharType="end"/>
        </w:r>
      </w:p>
    </w:sdtContent>
  </w:sdt>
  <w:p w14:paraId="198E3C58" w14:textId="77777777" w:rsidR="006E1150" w:rsidRDefault="006E1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CA33" w14:textId="77777777" w:rsidR="002617F5" w:rsidRDefault="002617F5">
      <w:pPr>
        <w:spacing w:after="0"/>
      </w:pPr>
      <w:r>
        <w:separator/>
      </w:r>
    </w:p>
  </w:footnote>
  <w:footnote w:type="continuationSeparator" w:id="0">
    <w:p w14:paraId="74B39EE5" w14:textId="77777777" w:rsidR="002617F5" w:rsidRDefault="002617F5">
      <w:pPr>
        <w:spacing w:after="0"/>
      </w:pPr>
      <w:r>
        <w:continuationSeparator/>
      </w:r>
    </w:p>
  </w:footnote>
  <w:footnote w:id="1">
    <w:p w14:paraId="159B44F0" w14:textId="77777777" w:rsidR="006E1150" w:rsidRDefault="005D3AE9">
      <w:pPr>
        <w:pStyle w:val="FootnoteText"/>
        <w:tabs>
          <w:tab w:val="left" w:pos="542"/>
        </w:tabs>
        <w:spacing w:line="240" w:lineRule="auto"/>
        <w:rPr>
          <w:lang w:eastAsia="zh-Hans"/>
        </w:rPr>
        <w:pPrChange w:id="0" w:author="lovingpulu" w:date="2021-10-06T12:03:00Z">
          <w:pPr>
            <w:pStyle w:val="FootnoteText"/>
          </w:pPr>
        </w:pPrChange>
      </w:pPr>
      <w:r>
        <w:rPr>
          <w:rFonts w:hint="eastAsia"/>
          <w:b/>
          <w:bCs/>
          <w:lang w:eastAsia="zh-Hans"/>
          <w:rPrChange w:id="1" w:author="lovingpulu" w:date="2021-10-06T12:10:00Z">
            <w:rPr>
              <w:rFonts w:hint="eastAsia"/>
              <w:lang w:eastAsia="zh-Hans"/>
            </w:rPr>
          </w:rPrChange>
        </w:rPr>
        <w:t>基金项目：</w:t>
      </w:r>
      <w:r>
        <w:rPr>
          <w:rFonts w:hint="eastAsia"/>
          <w:highlight w:val="yellow"/>
          <w:lang w:eastAsia="zh-Hans"/>
          <w:rPrChange w:id="2" w:author="lovingpulu" w:date="2021-10-06T16:39:00Z">
            <w:rPr>
              <w:rFonts w:hint="eastAsia"/>
              <w:lang w:eastAsia="zh-Hans"/>
            </w:rPr>
          </w:rPrChange>
        </w:rPr>
        <w:t>清华大学全球可持续发展研究院课题“大规模在线教学的运行特征及教育、经济影响评价研究”</w:t>
      </w:r>
      <w:r>
        <w:rPr>
          <w:rFonts w:hint="eastAsia"/>
          <w:highlight w:val="yellow"/>
          <w:lang w:eastAsia="zh-Hans"/>
        </w:rPr>
        <w:t>（这个到底是个什么课题，需要确认下）</w:t>
      </w:r>
      <w:r>
        <w:rPr>
          <w:rFonts w:hint="eastAsia"/>
          <w:lang w:eastAsia="zh-Hans"/>
        </w:rPr>
        <w:t>。</w:t>
      </w:r>
    </w:p>
    <w:p w14:paraId="00B06500" w14:textId="3E717CF6" w:rsidR="006E1150" w:rsidRDefault="005D3AE9" w:rsidP="00640CB6">
      <w:pPr>
        <w:pStyle w:val="FootnoteText"/>
        <w:spacing w:line="240" w:lineRule="auto"/>
        <w:rPr>
          <w:lang w:eastAsia="zh-CN"/>
        </w:rPr>
      </w:pPr>
      <w:r>
        <w:rPr>
          <w:rFonts w:hint="eastAsia"/>
          <w:b/>
          <w:bCs/>
          <w:lang w:eastAsia="zh-Hans"/>
          <w:rPrChange w:id="3" w:author="lovingpulu" w:date="2021-10-06T12:10:00Z">
            <w:rPr>
              <w:rFonts w:hint="eastAsia"/>
              <w:lang w:eastAsia="zh-Hans"/>
            </w:rPr>
          </w:rPrChange>
        </w:rPr>
        <w:t>作者简介：</w:t>
      </w:r>
      <w:r>
        <w:rPr>
          <w:rFonts w:hint="eastAsia"/>
          <w:lang w:eastAsia="zh-Hans"/>
        </w:rPr>
        <w:t>汤霓，女，博士，教育部职业技术教育中心研究所助理研究员，研究方向为职业院校思想政治教育、职业教育评估；孙宇飞（通讯作者），男，博士研究生，清华大学社会科学学院政治学系，研究方向为政治传播</w:t>
      </w:r>
      <w:ins w:id="4" w:author="ws952" w:date="2021-10-27T13:46:00Z">
        <w:r w:rsidR="00257E98">
          <w:rPr>
            <w:rFonts w:hint="eastAsia"/>
            <w:lang w:eastAsia="zh-Hans"/>
          </w:rPr>
          <w:t>、</w:t>
        </w:r>
        <w:r w:rsidR="00257E98">
          <w:rPr>
            <w:rFonts w:hint="eastAsia"/>
            <w:lang w:eastAsia="zh-CN"/>
          </w:rPr>
          <w:t>城市政治</w:t>
        </w:r>
      </w:ins>
      <w:r>
        <w:rPr>
          <w:rFonts w:hint="eastAsia"/>
          <w:lang w:eastAsia="zh-Hans"/>
        </w:rPr>
        <w:t>和大数据政治学。</w:t>
      </w:r>
    </w:p>
  </w:footnote>
  <w:footnote w:id="2">
    <w:p w14:paraId="0A1F5681" w14:textId="77777777" w:rsidR="006E1150" w:rsidRDefault="006E1150" w:rsidP="00640CB6">
      <w:pPr>
        <w:pStyle w:val="FootnoteText"/>
        <w:spacing w:line="240" w:lineRule="auto"/>
        <w:rPr>
          <w:lang w:eastAsia="zh-Hans"/>
        </w:rPr>
      </w:pPr>
    </w:p>
  </w:footnote>
  <w:footnote w:id="3">
    <w:p w14:paraId="72785050" w14:textId="77777777" w:rsidR="006E1150" w:rsidRDefault="005D3AE9">
      <w:pPr>
        <w:pStyle w:val="FootnoteText"/>
      </w:pPr>
      <w:r>
        <w:rPr>
          <w:rStyle w:val="FootnoteReference"/>
        </w:rPr>
        <w:footnoteRef/>
      </w:r>
      <w:r>
        <w:t xml:space="preserve"> 2021</w:t>
      </w:r>
      <w:r>
        <w:t>年</w:t>
      </w:r>
      <w:r>
        <w:t>3</w:t>
      </w:r>
      <w:r>
        <w:t>月</w:t>
      </w:r>
      <w:r>
        <w:t>6</w:t>
      </w:r>
      <w:r>
        <w:t>日，中共中央总书记习近平在看望参加全国政协会议的医药卫生界教育界委员时的讲话，请参见：</w:t>
      </w:r>
      <w:hyperlink r:id="rId1">
        <w:r>
          <w:rPr>
            <w:rStyle w:val="Hyperlink"/>
          </w:rPr>
          <w:t>https://www.chinanews.com/gn/2021/03-30/9443729.shtml</w:t>
        </w:r>
      </w:hyperlink>
    </w:p>
  </w:footnote>
  <w:footnote w:id="4">
    <w:p w14:paraId="0CAE0447" w14:textId="77777777" w:rsidR="006E1150" w:rsidRDefault="005D3AE9">
      <w:pPr>
        <w:pStyle w:val="FootnoteText"/>
        <w:rPr>
          <w:lang w:eastAsia="zh-CN"/>
        </w:rPr>
      </w:pPr>
      <w:r>
        <w:rPr>
          <w:rStyle w:val="FootnoteReference"/>
        </w:rPr>
        <w:footnoteRef/>
      </w:r>
      <w:r>
        <w:rPr>
          <w:lang w:eastAsia="zh-CN"/>
        </w:rPr>
        <w:t xml:space="preserve"> </w:t>
      </w:r>
      <w:r w:rsidR="002617F5">
        <w:fldChar w:fldCharType="begin"/>
      </w:r>
      <w:r w:rsidR="002617F5">
        <w:rPr>
          <w:lang w:eastAsia="zh-CN"/>
        </w:rPr>
        <w:instrText xml:space="preserve"> HYPERLINK \l "ref-YangJiuMinEtAl2015" \h </w:instrText>
      </w:r>
      <w:r w:rsidR="002617F5">
        <w:fldChar w:fldCharType="separate"/>
      </w:r>
      <w:r>
        <w:rPr>
          <w:rStyle w:val="Hyperlink"/>
          <w:lang w:eastAsia="zh-CN"/>
        </w:rPr>
        <w:t>杨九民</w:t>
      </w:r>
      <w:r>
        <w:rPr>
          <w:rStyle w:val="Hyperlink"/>
          <w:lang w:eastAsia="zh-CN"/>
        </w:rPr>
        <w:t xml:space="preserve"> </w:t>
      </w:r>
      <w:r>
        <w:rPr>
          <w:rStyle w:val="Hyperlink"/>
          <w:lang w:eastAsia="zh-CN"/>
        </w:rPr>
        <w:t>等</w:t>
      </w:r>
      <w:r w:rsidR="002617F5">
        <w:rPr>
          <w:rStyle w:val="Hyperlink"/>
          <w:lang w:eastAsia="zh-CN"/>
        </w:rPr>
        <w:fldChar w:fldCharType="end"/>
      </w:r>
      <w:r>
        <w:rPr>
          <w:lang w:eastAsia="zh-CN"/>
        </w:rPr>
        <w:t xml:space="preserve"> (</w:t>
      </w:r>
      <w:hyperlink w:anchor="ref-YangJiuMinEtAl2015">
        <w:r>
          <w:rPr>
            <w:rStyle w:val="Hyperlink"/>
            <w:lang w:eastAsia="zh-CN"/>
          </w:rPr>
          <w:t>2015</w:t>
        </w:r>
      </w:hyperlink>
      <w:r>
        <w:rPr>
          <w:lang w:eastAsia="zh-CN"/>
        </w:rPr>
        <w:t xml:space="preserve">) </w:t>
      </w:r>
      <w:r>
        <w:rPr>
          <w:lang w:eastAsia="zh-CN"/>
        </w:rPr>
        <w:t>选取来自</w:t>
      </w:r>
      <w:r>
        <w:rPr>
          <w:lang w:eastAsia="zh-CN"/>
        </w:rPr>
        <w:t>Coursera</w:t>
      </w:r>
      <w:r>
        <w:rPr>
          <w:lang w:eastAsia="zh-CN"/>
        </w:rPr>
        <w:t>、</w:t>
      </w:r>
      <w:r>
        <w:rPr>
          <w:lang w:eastAsia="zh-CN"/>
        </w:rPr>
        <w:t>Udacity</w:t>
      </w:r>
      <w:r>
        <w:rPr>
          <w:lang w:eastAsia="zh-CN"/>
        </w:rPr>
        <w:t>、</w:t>
      </w:r>
      <w:r>
        <w:rPr>
          <w:lang w:eastAsia="zh-CN"/>
        </w:rPr>
        <w:t>edX,</w:t>
      </w:r>
      <w:r>
        <w:rPr>
          <w:lang w:eastAsia="zh-CN"/>
        </w:rPr>
        <w:t>以及</w:t>
      </w:r>
      <w:r>
        <w:rPr>
          <w:lang w:eastAsia="zh-CN"/>
        </w:rPr>
        <w:t>“</w:t>
      </w:r>
      <w:r>
        <w:rPr>
          <w:lang w:eastAsia="zh-CN"/>
        </w:rPr>
        <w:t>清华学堂在线</w:t>
      </w:r>
      <w:r>
        <w:rPr>
          <w:lang w:eastAsia="zh-CN"/>
        </w:rPr>
        <w:t>”</w:t>
      </w:r>
      <w:r>
        <w:rPr>
          <w:lang w:eastAsia="zh-CN"/>
        </w:rPr>
        <w:t>、</w:t>
      </w:r>
      <w:r>
        <w:rPr>
          <w:lang w:eastAsia="zh-CN"/>
        </w:rPr>
        <w:t>“</w:t>
      </w:r>
      <w:r>
        <w:rPr>
          <w:lang w:eastAsia="zh-CN"/>
        </w:rPr>
        <w:t>央视网中国公开课</w:t>
      </w:r>
      <w:r>
        <w:rPr>
          <w:lang w:eastAsia="zh-CN"/>
        </w:rPr>
        <w:t>”</w:t>
      </w:r>
      <w:r>
        <w:rPr>
          <w:lang w:eastAsia="zh-CN"/>
        </w:rPr>
        <w:t>、</w:t>
      </w:r>
      <w:r>
        <w:rPr>
          <w:lang w:eastAsia="zh-CN"/>
        </w:rPr>
        <w:t>“</w:t>
      </w:r>
      <w:r>
        <w:rPr>
          <w:lang w:eastAsia="zh-CN"/>
        </w:rPr>
        <w:t>新浪公开课</w:t>
      </w:r>
      <w:r>
        <w:rPr>
          <w:lang w:eastAsia="zh-CN"/>
        </w:rPr>
        <w:t>”</w:t>
      </w:r>
      <w:r>
        <w:rPr>
          <w:lang w:eastAsia="zh-CN"/>
        </w:rPr>
        <w:t>、</w:t>
      </w:r>
      <w:r>
        <w:rPr>
          <w:lang w:eastAsia="zh-CN"/>
        </w:rPr>
        <w:t>“</w:t>
      </w:r>
      <w:r>
        <w:rPr>
          <w:lang w:eastAsia="zh-CN"/>
        </w:rPr>
        <w:t>中国大学</w:t>
      </w:r>
      <w:r>
        <w:rPr>
          <w:lang w:eastAsia="zh-CN"/>
        </w:rPr>
        <w:t>MOOC”</w:t>
      </w:r>
      <w:r>
        <w:rPr>
          <w:lang w:eastAsia="zh-CN"/>
        </w:rPr>
        <w:t>等国内外主流在线教育平台</w:t>
      </w:r>
      <w:r>
        <w:rPr>
          <w:lang w:eastAsia="zh-CN"/>
        </w:rPr>
        <w:t>,</w:t>
      </w:r>
      <w:r>
        <w:rPr>
          <w:lang w:eastAsia="zh-CN"/>
        </w:rPr>
        <w:t>发现</w:t>
      </w:r>
      <w:r>
        <w:rPr>
          <w:lang w:eastAsia="zh-CN"/>
        </w:rPr>
        <w:t>94.5%</w:t>
      </w:r>
      <w:r>
        <w:rPr>
          <w:lang w:eastAsia="zh-CN"/>
        </w:rPr>
        <w:t>的教学视频都呈现了教师形象</w:t>
      </w:r>
      <w:r>
        <w:rPr>
          <w:lang w:eastAsia="zh-CN"/>
        </w:rPr>
        <w:t>,</w:t>
      </w:r>
      <w:r>
        <w:rPr>
          <w:lang w:eastAsia="zh-CN"/>
        </w:rPr>
        <w:t>仅有</w:t>
      </w:r>
      <w:r>
        <w:rPr>
          <w:lang w:eastAsia="zh-CN"/>
        </w:rPr>
        <w:t>5.5%</w:t>
      </w:r>
      <w:r>
        <w:rPr>
          <w:lang w:eastAsia="zh-CN"/>
        </w:rPr>
        <w:t>的视频完全没有教师呈现。</w:t>
      </w:r>
    </w:p>
  </w:footnote>
  <w:footnote w:id="5">
    <w:p w14:paraId="0AE6CAF9" w14:textId="77777777" w:rsidR="006E1150" w:rsidRDefault="005D3AE9">
      <w:pPr>
        <w:pStyle w:val="FootnoteText"/>
      </w:pPr>
      <w:r>
        <w:rPr>
          <w:rStyle w:val="FootnoteReference"/>
        </w:rPr>
        <w:footnoteRef/>
      </w:r>
      <w:r>
        <w:t xml:space="preserve"> “</w:t>
      </w:r>
      <w:r>
        <w:t>十八大以来的历史性成就</w:t>
      </w:r>
      <w:r>
        <w:t>”</w:t>
      </w:r>
      <w:r>
        <w:t>是中国高校学生必修的思想政治课《形势与政策》中的必修环节，在官方录制的各种教育视频中也广泛出现，详细请参见：</w:t>
      </w:r>
      <w:hyperlink r:id="rId2">
        <w:r>
          <w:rPr>
            <w:rStyle w:val="Hyperlink"/>
          </w:rPr>
          <w:t>http://dangshi.people.com.cn/n1/2021/0524/c436975-32111354.html</w:t>
        </w:r>
      </w:hyperlink>
      <w:r>
        <w:t>。</w:t>
      </w:r>
    </w:p>
  </w:footnote>
  <w:footnote w:id="6">
    <w:p w14:paraId="53056841" w14:textId="77777777" w:rsidR="006E1150" w:rsidRDefault="005D3AE9">
      <w:pPr>
        <w:pStyle w:val="FootnoteText"/>
        <w:rPr>
          <w:lang w:eastAsia="zh-CN"/>
        </w:rPr>
      </w:pPr>
      <w:r>
        <w:rPr>
          <w:rStyle w:val="FootnoteReference"/>
        </w:rPr>
        <w:footnoteRef/>
      </w:r>
      <w:r>
        <w:rPr>
          <w:lang w:eastAsia="zh-CN"/>
        </w:rPr>
        <w:t xml:space="preserve"> </w:t>
      </w:r>
      <w:r>
        <w:rPr>
          <w:lang w:eastAsia="zh-CN"/>
        </w:rPr>
        <w:t>实施意见和指导纲要请参见：中共中央办公厅、国务院办公厅《关于深化新时代学校思想政治理论课改革创新的若干意见》、《高等学校课程思政建设指导纲要》等文件。</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543"/>
    <w:multiLevelType w:val="multilevel"/>
    <w:tmpl w:val="0AB5754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5D246F"/>
    <w:multiLevelType w:val="singleLevel"/>
    <w:tmpl w:val="615D246F"/>
    <w:lvl w:ilvl="0">
      <w:start w:val="1"/>
      <w:numFmt w:val="decimal"/>
      <w:suff w:val="nothing"/>
      <w:lvlText w:val="（%1."/>
      <w:lvlJc w:val="left"/>
    </w:lvl>
  </w:abstractNum>
  <w:abstractNum w:abstractNumId="2" w15:restartNumberingAfterBreak="0">
    <w:nsid w:val="6164762D"/>
    <w:multiLevelType w:val="singleLevel"/>
    <w:tmpl w:val="6164762D"/>
    <w:lvl w:ilvl="0">
      <w:start w:val="5"/>
      <w:numFmt w:val="chineseCounting"/>
      <w:suff w:val="nothing"/>
      <w:lvlText w:val="（%1）"/>
      <w:lvlJc w:val="left"/>
    </w:lvl>
  </w:abstractNum>
  <w:abstractNum w:abstractNumId="3" w15:restartNumberingAfterBreak="0">
    <w:nsid w:val="61647887"/>
    <w:multiLevelType w:val="singleLevel"/>
    <w:tmpl w:val="61647887"/>
    <w:lvl w:ilvl="0">
      <w:start w:val="4"/>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s952">
    <w15:presenceInfo w15:providerId="AD" w15:userId="S::ws952@officesvip.top::f366f4e1-2d1c-4bbe-9f04-51eeb86b4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trackRevisions/>
  <w:doNotTrackMoves/>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90D07"/>
    <w:rsid w:val="93B7CFB9"/>
    <w:rsid w:val="9EED074A"/>
    <w:rsid w:val="AF59472C"/>
    <w:rsid w:val="B36FB53C"/>
    <w:rsid w:val="B5BFD45B"/>
    <w:rsid w:val="B9F7DBD2"/>
    <w:rsid w:val="BB771598"/>
    <w:rsid w:val="BD5FA89C"/>
    <w:rsid w:val="BF3FA48B"/>
    <w:rsid w:val="D3FBE5E3"/>
    <w:rsid w:val="D6FFFCB8"/>
    <w:rsid w:val="D7BE7F13"/>
    <w:rsid w:val="D7EFF439"/>
    <w:rsid w:val="D7FF847B"/>
    <w:rsid w:val="DFBB0EC0"/>
    <w:rsid w:val="DFF64D4C"/>
    <w:rsid w:val="DFFFA4E9"/>
    <w:rsid w:val="E3FDE8A9"/>
    <w:rsid w:val="E5B7FB46"/>
    <w:rsid w:val="E7990C3A"/>
    <w:rsid w:val="E7DB7D62"/>
    <w:rsid w:val="E7ECF4AA"/>
    <w:rsid w:val="EDF9D77D"/>
    <w:rsid w:val="EF1F87B2"/>
    <w:rsid w:val="EF3D3D42"/>
    <w:rsid w:val="EF5E21BF"/>
    <w:rsid w:val="EF7F683A"/>
    <w:rsid w:val="EFC363B7"/>
    <w:rsid w:val="EFE31A6D"/>
    <w:rsid w:val="EFFDF95A"/>
    <w:rsid w:val="F477D3D3"/>
    <w:rsid w:val="F6B65AF6"/>
    <w:rsid w:val="F6BB0505"/>
    <w:rsid w:val="F7BF005C"/>
    <w:rsid w:val="F7EF35AF"/>
    <w:rsid w:val="F97D9756"/>
    <w:rsid w:val="F9F3057A"/>
    <w:rsid w:val="F9FF6079"/>
    <w:rsid w:val="FAAF1A4E"/>
    <w:rsid w:val="FB6F4C62"/>
    <w:rsid w:val="FB7DC8F3"/>
    <w:rsid w:val="FFBF7D07"/>
    <w:rsid w:val="FFCF6320"/>
    <w:rsid w:val="00010B6D"/>
    <w:rsid w:val="00011C8B"/>
    <w:rsid w:val="00045C99"/>
    <w:rsid w:val="00064BA5"/>
    <w:rsid w:val="00147007"/>
    <w:rsid w:val="001858E4"/>
    <w:rsid w:val="001B0842"/>
    <w:rsid w:val="00213883"/>
    <w:rsid w:val="0023572E"/>
    <w:rsid w:val="00257E98"/>
    <w:rsid w:val="002617F5"/>
    <w:rsid w:val="002C63B5"/>
    <w:rsid w:val="004021C0"/>
    <w:rsid w:val="004E29B3"/>
    <w:rsid w:val="00546112"/>
    <w:rsid w:val="00557426"/>
    <w:rsid w:val="00590D07"/>
    <w:rsid w:val="005C095E"/>
    <w:rsid w:val="005D3AE9"/>
    <w:rsid w:val="00640CB6"/>
    <w:rsid w:val="00642DAA"/>
    <w:rsid w:val="006D07A7"/>
    <w:rsid w:val="006E1150"/>
    <w:rsid w:val="00710BAA"/>
    <w:rsid w:val="0074079B"/>
    <w:rsid w:val="00744BE9"/>
    <w:rsid w:val="007633FB"/>
    <w:rsid w:val="00784D58"/>
    <w:rsid w:val="00805577"/>
    <w:rsid w:val="008375B9"/>
    <w:rsid w:val="008D6863"/>
    <w:rsid w:val="009F4942"/>
    <w:rsid w:val="00A31A0C"/>
    <w:rsid w:val="00B064B8"/>
    <w:rsid w:val="00B55F6C"/>
    <w:rsid w:val="00B731E8"/>
    <w:rsid w:val="00B86B75"/>
    <w:rsid w:val="00BB3F03"/>
    <w:rsid w:val="00BC48D5"/>
    <w:rsid w:val="00C1253C"/>
    <w:rsid w:val="00C36279"/>
    <w:rsid w:val="00CA6178"/>
    <w:rsid w:val="00D0449F"/>
    <w:rsid w:val="00E315A3"/>
    <w:rsid w:val="00F372B4"/>
    <w:rsid w:val="00F54323"/>
    <w:rsid w:val="00F74112"/>
    <w:rsid w:val="00F84EC5"/>
    <w:rsid w:val="00F94971"/>
    <w:rsid w:val="00FE2D13"/>
    <w:rsid w:val="00FF2B6A"/>
    <w:rsid w:val="067F2F34"/>
    <w:rsid w:val="2AF7B99D"/>
    <w:rsid w:val="37EB3D72"/>
    <w:rsid w:val="37F4D09E"/>
    <w:rsid w:val="38EF5239"/>
    <w:rsid w:val="39F2697F"/>
    <w:rsid w:val="3EF7DB79"/>
    <w:rsid w:val="3FEF5181"/>
    <w:rsid w:val="414B9B9C"/>
    <w:rsid w:val="5DFF1481"/>
    <w:rsid w:val="5F7FD572"/>
    <w:rsid w:val="5FAFC1EF"/>
    <w:rsid w:val="5FBFBEA1"/>
    <w:rsid w:val="5FCFA0DE"/>
    <w:rsid w:val="5FEF3511"/>
    <w:rsid w:val="5FEF901C"/>
    <w:rsid w:val="5FFB3F4F"/>
    <w:rsid w:val="605FB340"/>
    <w:rsid w:val="6667882D"/>
    <w:rsid w:val="66EFA68C"/>
    <w:rsid w:val="6E76A910"/>
    <w:rsid w:val="6EFF00DC"/>
    <w:rsid w:val="6FB795E6"/>
    <w:rsid w:val="70DF2301"/>
    <w:rsid w:val="76CB3666"/>
    <w:rsid w:val="777F564D"/>
    <w:rsid w:val="77FD9EC0"/>
    <w:rsid w:val="786F3C3E"/>
    <w:rsid w:val="7ABC6BFB"/>
    <w:rsid w:val="7AD74654"/>
    <w:rsid w:val="7BB325F9"/>
    <w:rsid w:val="7C6F2842"/>
    <w:rsid w:val="7CBB3C59"/>
    <w:rsid w:val="7CEFC803"/>
    <w:rsid w:val="7D7765FA"/>
    <w:rsid w:val="7D7FC257"/>
    <w:rsid w:val="7DFEB7BF"/>
    <w:rsid w:val="7DFF1A28"/>
    <w:rsid w:val="7ED10871"/>
    <w:rsid w:val="7F9F8D27"/>
    <w:rsid w:val="7FAF924A"/>
    <w:rsid w:val="7FE763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C9D48"/>
  <w15:docId w15:val="{E904B6AB-35C7-E048-84B8-8BAE74C0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unhideWhenUsed="1" w:qFormat="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Body Text Indent 3" w:semiHidden="1" w:unhideWhenUsed="1"/>
    <w:lsdException w:name="Block Text" w:uiPriority="9" w:unhideWhenUsed="1" w:qFormat="1"/>
    <w:lsdException w:name="Hyperlink" w:qFormat="1"/>
    <w:lsdException w:name="FollowedHyperlink"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Theme="minorHAnsi" w:eastAsiaTheme="minorEastAsia" w:hAnsiTheme="minorHAnsi" w:cstheme="minorBidi"/>
      <w:sz w:val="24"/>
      <w:szCs w:val="24"/>
      <w:lang w:eastAsia="en-US"/>
    </w:rPr>
  </w:style>
  <w:style w:type="paragraph" w:styleId="Heading1">
    <w:name w:val="heading 1"/>
    <w:basedOn w:val="Normal"/>
    <w:next w:val="BodyText"/>
    <w:uiPriority w:val="9"/>
    <w:qFormat/>
    <w:pPr>
      <w:keepNext/>
      <w:keepLines/>
      <w:numPr>
        <w:numId w:val="1"/>
      </w:numPr>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numPr>
        <w:ilvl w:val="1"/>
        <w:numId w:val="1"/>
      </w:numPr>
      <w:spacing w:before="20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pPr>
      <w:keepNext/>
      <w:keepLines/>
      <w:pageBreakBefore/>
      <w:numPr>
        <w:ilvl w:val="4"/>
        <w:numId w:val="1"/>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pageBreakBefore/>
      <w:numPr>
        <w:ilvl w:val="5"/>
        <w:numId w:val="1"/>
      </w:numPr>
      <w:spacing w:after="0" w:line="20" w:lineRule="exact"/>
      <w:outlineLvl w:val="5"/>
    </w:pPr>
    <w:rPr>
      <w:rFonts w:asciiTheme="majorHAnsi" w:eastAsiaTheme="majorEastAsia" w:hAnsiTheme="majorHAnsi" w:cstheme="majorBidi"/>
      <w:color w:val="FFFFFF" w:themeColor="background1"/>
      <w:sz w:val="2"/>
    </w:rPr>
  </w:style>
  <w:style w:type="paragraph" w:styleId="Heading7">
    <w:name w:val="heading 7"/>
    <w:basedOn w:val="Normal"/>
    <w:next w:val="Normal"/>
    <w:link w:val="Heading7Char"/>
    <w:qFormat/>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0" w:line="360" w:lineRule="auto"/>
      <w:ind w:firstLineChars="200" w:firstLine="200"/>
      <w:jc w:val="both"/>
    </w:pPr>
  </w:style>
  <w:style w:type="paragraph" w:styleId="Caption">
    <w:name w:val="caption"/>
    <w:basedOn w:val="Normal"/>
    <w:next w:val="Normal"/>
    <w:link w:val="CaptionChar"/>
    <w:qFormat/>
    <w:pPr>
      <w:spacing w:after="120"/>
    </w:pPr>
    <w:rPr>
      <w:i/>
    </w:rPr>
  </w:style>
  <w:style w:type="paragraph" w:styleId="CommentText">
    <w:name w:val="annotation text"/>
    <w:basedOn w:val="Normal"/>
    <w:link w:val="CommentTextChar"/>
    <w:unhideWhenUsed/>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Date">
    <w:name w:val="Date"/>
    <w:next w:val="BodyText"/>
    <w:qFormat/>
    <w:pPr>
      <w:keepNext/>
      <w:keepLines/>
      <w:spacing w:after="200"/>
      <w:jc w:val="center"/>
    </w:pPr>
    <w:rPr>
      <w:rFonts w:asciiTheme="minorHAnsi" w:eastAsiaTheme="minorEastAsia" w:hAnsiTheme="minorHAnsi" w:cstheme="minorBidi"/>
      <w:sz w:val="24"/>
      <w:szCs w:val="24"/>
      <w:lang w:eastAsia="en-US"/>
    </w:rPr>
  </w:style>
  <w:style w:type="paragraph" w:styleId="BalloonText">
    <w:name w:val="Balloon Text"/>
    <w:basedOn w:val="Normal"/>
    <w:link w:val="BalloonTextChar"/>
    <w:unhideWhenUsed/>
    <w:qFormat/>
    <w:pPr>
      <w:spacing w:after="0"/>
    </w:pPr>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FootnoteText">
    <w:name w:val="footnote text"/>
    <w:basedOn w:val="Normal"/>
    <w:uiPriority w:val="9"/>
    <w:unhideWhenUsed/>
    <w:qFormat/>
    <w:pPr>
      <w:spacing w:after="0" w:line="360" w:lineRule="auto"/>
      <w:jc w:val="both"/>
    </w:pPr>
  </w:style>
  <w:style w:type="paragraph" w:styleId="NormalWeb">
    <w:name w:val="Normal (Web)"/>
    <w:basedOn w:val="Normal"/>
    <w:uiPriority w:val="99"/>
    <w:unhideWhenUsed/>
    <w:qFormat/>
  </w:style>
  <w:style w:type="character" w:styleId="FollowedHyperlink">
    <w:name w:val="FollowedHyperlink"/>
    <w:basedOn w:val="DefaultParagraphFont"/>
    <w:unhideWhenUsed/>
    <w:qFormat/>
    <w:rPr>
      <w:color w:val="800080" w:themeColor="followedHyperlink"/>
      <w:u w:val="single"/>
    </w:rPr>
  </w:style>
  <w:style w:type="character" w:styleId="Emphasis">
    <w:name w:val="Emphasis"/>
    <w:basedOn w:val="DefaultParagraphFont"/>
    <w:qFormat/>
    <w:rPr>
      <w:i/>
    </w:rPr>
  </w:style>
  <w:style w:type="character" w:styleId="Hyperlink">
    <w:name w:val="Hyperlink"/>
    <w:basedOn w:val="CaptionChar"/>
    <w:qFormat/>
    <w:rPr>
      <w:color w:val="4F81BD" w:themeColor="accent1"/>
    </w:rPr>
  </w:style>
  <w:style w:type="character" w:customStyle="1" w:styleId="CaptionChar">
    <w:name w:val="Caption Char"/>
    <w:basedOn w:val="DefaultParagraphFont"/>
    <w:link w:val="Caption"/>
    <w:qFormat/>
  </w:style>
  <w:style w:type="character" w:styleId="FootnoteReference">
    <w:name w:val="footnote reference"/>
    <w:basedOn w:val="CaptionChar"/>
    <w:qFormat/>
    <w:rPr>
      <w:vertAlign w:val="superscript"/>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line="240" w:lineRule="auto"/>
      <w:ind w:firstLineChars="0" w:firstLine="0"/>
    </w:pPr>
  </w:style>
  <w:style w:type="paragraph" w:customStyle="1" w:styleId="Author">
    <w:name w:val="Author"/>
    <w:next w:val="BodyText"/>
    <w:qFormat/>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Normal"/>
    <w:next w:val="BodyText"/>
    <w:qFormat/>
    <w:pPr>
      <w:keepNext/>
      <w:keepLines/>
      <w:spacing w:before="300" w:after="300"/>
      <w:jc w:val="both"/>
    </w:pPr>
    <w:rPr>
      <w:szCs w:val="20"/>
    </w:rPr>
  </w:style>
  <w:style w:type="paragraph" w:customStyle="1" w:styleId="Bibliography1">
    <w:name w:val="Bibliography1"/>
    <w:basedOn w:val="Normal"/>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character" w:customStyle="1" w:styleId="VerbatimChar">
    <w:name w:val="Verbatim Char"/>
    <w:basedOn w:val="CaptionChar"/>
    <w:link w:val="SourceCode"/>
    <w:qFormat/>
    <w:rPr>
      <w:rFonts w:ascii="Consolas" w:hAnsi="Consolas"/>
      <w:sz w:val="22"/>
    </w:rPr>
  </w:style>
  <w:style w:type="paragraph" w:customStyle="1" w:styleId="SourceCode">
    <w:name w:val="Source Code"/>
    <w:basedOn w:val="Normal"/>
    <w:link w:val="VerbatimChar"/>
    <w:qFormat/>
    <w:pPr>
      <w:shd w:val="clear" w:color="auto" w:fill="F8F8F8"/>
      <w:wordWrap w:val="0"/>
    </w:pP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7Char">
    <w:name w:val="Heading 7 Char"/>
    <w:basedOn w:val="DefaultParagraphFont"/>
    <w:link w:val="Heading7"/>
    <w:qFormat/>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DefaultParagraphFont"/>
    <w:uiPriority w:val="1"/>
    <w:qFormat/>
    <w:rPr>
      <w:shd w:val="clear" w:color="auto" w:fill="FFFF00"/>
    </w:rPr>
  </w:style>
  <w:style w:type="character" w:customStyle="1" w:styleId="red">
    <w:name w:val="red"/>
    <w:basedOn w:val="BodyTextChar"/>
    <w:uiPriority w:val="1"/>
    <w:qFormat/>
    <w:rPr>
      <w:color w:val="C00000"/>
      <w:shd w:val="clear" w:color="auto" w:fill="auto"/>
    </w:rPr>
  </w:style>
  <w:style w:type="character" w:customStyle="1" w:styleId="BalloonTextChar">
    <w:name w:val="Balloon Text Char"/>
    <w:basedOn w:val="DefaultParagraphFont"/>
    <w:link w:val="BalloonText"/>
    <w:semiHidden/>
    <w:qFormat/>
    <w:rPr>
      <w:sz w:val="18"/>
      <w:szCs w:val="18"/>
    </w:rPr>
  </w:style>
  <w:style w:type="paragraph" w:customStyle="1" w:styleId="p1">
    <w:name w:val="p1"/>
    <w:basedOn w:val="Normal"/>
    <w:qFormat/>
    <w:pPr>
      <w:spacing w:after="0"/>
    </w:pPr>
    <w:rPr>
      <w:rFonts w:ascii="Helvetica" w:eastAsia="Helvetica" w:hAnsi="Helvetica" w:cs="Times New Roman"/>
      <w:sz w:val="21"/>
      <w:szCs w:val="21"/>
      <w:lang w:eastAsia="zh-CN"/>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640CB6"/>
    <w:rPr>
      <w:b/>
      <w:bCs/>
      <w:sz w:val="20"/>
      <w:szCs w:val="20"/>
    </w:rPr>
  </w:style>
  <w:style w:type="character" w:customStyle="1" w:styleId="CommentTextChar">
    <w:name w:val="Comment Text Char"/>
    <w:basedOn w:val="DefaultParagraphFont"/>
    <w:link w:val="CommentText"/>
    <w:rsid w:val="00640CB6"/>
    <w:rPr>
      <w:rFonts w:asciiTheme="minorHAnsi" w:eastAsiaTheme="minorEastAsia" w:hAnsiTheme="minorHAnsi" w:cstheme="minorBidi"/>
      <w:sz w:val="24"/>
      <w:szCs w:val="24"/>
      <w:lang w:eastAsia="en-US"/>
    </w:rPr>
  </w:style>
  <w:style w:type="character" w:customStyle="1" w:styleId="CommentSubjectChar">
    <w:name w:val="Comment Subject Char"/>
    <w:basedOn w:val="CommentTextChar"/>
    <w:link w:val="CommentSubject"/>
    <w:semiHidden/>
    <w:rsid w:val="00640CB6"/>
    <w:rPr>
      <w:rFonts w:asciiTheme="minorHAnsi" w:eastAsiaTheme="minorEastAsia" w:hAnsiTheme="minorHAnsi" w:cstheme="minorBidi"/>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7480">
      <w:bodyDiv w:val="1"/>
      <w:marLeft w:val="0"/>
      <w:marRight w:val="0"/>
      <w:marTop w:val="0"/>
      <w:marBottom w:val="0"/>
      <w:divBdr>
        <w:top w:val="none" w:sz="0" w:space="0" w:color="auto"/>
        <w:left w:val="none" w:sz="0" w:space="0" w:color="auto"/>
        <w:bottom w:val="none" w:sz="0" w:space="0" w:color="auto"/>
        <w:right w:val="none" w:sz="0" w:space="0" w:color="auto"/>
      </w:divBdr>
    </w:div>
    <w:div w:id="399328095">
      <w:bodyDiv w:val="1"/>
      <w:marLeft w:val="0"/>
      <w:marRight w:val="0"/>
      <w:marTop w:val="0"/>
      <w:marBottom w:val="0"/>
      <w:divBdr>
        <w:top w:val="none" w:sz="0" w:space="0" w:color="auto"/>
        <w:left w:val="none" w:sz="0" w:space="0" w:color="auto"/>
        <w:bottom w:val="none" w:sz="0" w:space="0" w:color="auto"/>
        <w:right w:val="none" w:sz="0" w:space="0" w:color="auto"/>
      </w:divBdr>
    </w:div>
    <w:div w:id="464542620">
      <w:bodyDiv w:val="1"/>
      <w:marLeft w:val="0"/>
      <w:marRight w:val="0"/>
      <w:marTop w:val="0"/>
      <w:marBottom w:val="0"/>
      <w:divBdr>
        <w:top w:val="none" w:sz="0" w:space="0" w:color="auto"/>
        <w:left w:val="none" w:sz="0" w:space="0" w:color="auto"/>
        <w:bottom w:val="none" w:sz="0" w:space="0" w:color="auto"/>
        <w:right w:val="none" w:sz="0" w:space="0" w:color="auto"/>
      </w:divBdr>
      <w:divsChild>
        <w:div w:id="95908265">
          <w:marLeft w:val="0"/>
          <w:marRight w:val="0"/>
          <w:marTop w:val="0"/>
          <w:marBottom w:val="0"/>
          <w:divBdr>
            <w:top w:val="none" w:sz="0" w:space="0" w:color="auto"/>
            <w:left w:val="none" w:sz="0" w:space="0" w:color="auto"/>
            <w:bottom w:val="none" w:sz="0" w:space="0" w:color="auto"/>
            <w:right w:val="none" w:sz="0" w:space="0" w:color="auto"/>
          </w:divBdr>
          <w:divsChild>
            <w:div w:id="1584997312">
              <w:marLeft w:val="0"/>
              <w:marRight w:val="0"/>
              <w:marTop w:val="0"/>
              <w:marBottom w:val="0"/>
              <w:divBdr>
                <w:top w:val="none" w:sz="0" w:space="0" w:color="auto"/>
                <w:left w:val="none" w:sz="0" w:space="0" w:color="auto"/>
                <w:bottom w:val="none" w:sz="0" w:space="0" w:color="auto"/>
                <w:right w:val="none" w:sz="0" w:space="0" w:color="auto"/>
              </w:divBdr>
              <w:divsChild>
                <w:div w:id="1676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2737">
      <w:bodyDiv w:val="1"/>
      <w:marLeft w:val="0"/>
      <w:marRight w:val="0"/>
      <w:marTop w:val="0"/>
      <w:marBottom w:val="0"/>
      <w:divBdr>
        <w:top w:val="none" w:sz="0" w:space="0" w:color="auto"/>
        <w:left w:val="none" w:sz="0" w:space="0" w:color="auto"/>
        <w:bottom w:val="none" w:sz="0" w:space="0" w:color="auto"/>
        <w:right w:val="none" w:sz="0" w:space="0" w:color="auto"/>
      </w:divBdr>
    </w:div>
    <w:div w:id="878862086">
      <w:bodyDiv w:val="1"/>
      <w:marLeft w:val="0"/>
      <w:marRight w:val="0"/>
      <w:marTop w:val="0"/>
      <w:marBottom w:val="0"/>
      <w:divBdr>
        <w:top w:val="none" w:sz="0" w:space="0" w:color="auto"/>
        <w:left w:val="none" w:sz="0" w:space="0" w:color="auto"/>
        <w:bottom w:val="none" w:sz="0" w:space="0" w:color="auto"/>
        <w:right w:val="none" w:sz="0" w:space="0" w:color="auto"/>
      </w:divBdr>
    </w:div>
    <w:div w:id="1030834544">
      <w:bodyDiv w:val="1"/>
      <w:marLeft w:val="0"/>
      <w:marRight w:val="0"/>
      <w:marTop w:val="0"/>
      <w:marBottom w:val="0"/>
      <w:divBdr>
        <w:top w:val="none" w:sz="0" w:space="0" w:color="auto"/>
        <w:left w:val="none" w:sz="0" w:space="0" w:color="auto"/>
        <w:bottom w:val="none" w:sz="0" w:space="0" w:color="auto"/>
        <w:right w:val="none" w:sz="0" w:space="0" w:color="auto"/>
      </w:divBdr>
    </w:div>
    <w:div w:id="1067730867">
      <w:bodyDiv w:val="1"/>
      <w:marLeft w:val="0"/>
      <w:marRight w:val="0"/>
      <w:marTop w:val="0"/>
      <w:marBottom w:val="0"/>
      <w:divBdr>
        <w:top w:val="none" w:sz="0" w:space="0" w:color="auto"/>
        <w:left w:val="none" w:sz="0" w:space="0" w:color="auto"/>
        <w:bottom w:val="none" w:sz="0" w:space="0" w:color="auto"/>
        <w:right w:val="none" w:sz="0" w:space="0" w:color="auto"/>
      </w:divBdr>
    </w:div>
    <w:div w:id="1078557591">
      <w:bodyDiv w:val="1"/>
      <w:marLeft w:val="0"/>
      <w:marRight w:val="0"/>
      <w:marTop w:val="0"/>
      <w:marBottom w:val="0"/>
      <w:divBdr>
        <w:top w:val="none" w:sz="0" w:space="0" w:color="auto"/>
        <w:left w:val="none" w:sz="0" w:space="0" w:color="auto"/>
        <w:bottom w:val="none" w:sz="0" w:space="0" w:color="auto"/>
        <w:right w:val="none" w:sz="0" w:space="0" w:color="auto"/>
      </w:divBdr>
      <w:divsChild>
        <w:div w:id="571039799">
          <w:marLeft w:val="0"/>
          <w:marRight w:val="0"/>
          <w:marTop w:val="0"/>
          <w:marBottom w:val="0"/>
          <w:divBdr>
            <w:top w:val="none" w:sz="0" w:space="0" w:color="auto"/>
            <w:left w:val="none" w:sz="0" w:space="0" w:color="auto"/>
            <w:bottom w:val="none" w:sz="0" w:space="0" w:color="auto"/>
            <w:right w:val="none" w:sz="0" w:space="0" w:color="auto"/>
          </w:divBdr>
          <w:divsChild>
            <w:div w:id="41247588">
              <w:marLeft w:val="0"/>
              <w:marRight w:val="0"/>
              <w:marTop w:val="0"/>
              <w:marBottom w:val="0"/>
              <w:divBdr>
                <w:top w:val="none" w:sz="0" w:space="0" w:color="auto"/>
                <w:left w:val="none" w:sz="0" w:space="0" w:color="auto"/>
                <w:bottom w:val="none" w:sz="0" w:space="0" w:color="auto"/>
                <w:right w:val="none" w:sz="0" w:space="0" w:color="auto"/>
              </w:divBdr>
              <w:divsChild>
                <w:div w:id="4020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80636">
      <w:bodyDiv w:val="1"/>
      <w:marLeft w:val="0"/>
      <w:marRight w:val="0"/>
      <w:marTop w:val="0"/>
      <w:marBottom w:val="0"/>
      <w:divBdr>
        <w:top w:val="none" w:sz="0" w:space="0" w:color="auto"/>
        <w:left w:val="none" w:sz="0" w:space="0" w:color="auto"/>
        <w:bottom w:val="none" w:sz="0" w:space="0" w:color="auto"/>
        <w:right w:val="none" w:sz="0" w:space="0" w:color="auto"/>
      </w:divBdr>
    </w:div>
    <w:div w:id="1311902931">
      <w:bodyDiv w:val="1"/>
      <w:marLeft w:val="0"/>
      <w:marRight w:val="0"/>
      <w:marTop w:val="0"/>
      <w:marBottom w:val="0"/>
      <w:divBdr>
        <w:top w:val="none" w:sz="0" w:space="0" w:color="auto"/>
        <w:left w:val="none" w:sz="0" w:space="0" w:color="auto"/>
        <w:bottom w:val="none" w:sz="0" w:space="0" w:color="auto"/>
        <w:right w:val="none" w:sz="0" w:space="0" w:color="auto"/>
      </w:divBdr>
    </w:div>
    <w:div w:id="1383753185">
      <w:bodyDiv w:val="1"/>
      <w:marLeft w:val="0"/>
      <w:marRight w:val="0"/>
      <w:marTop w:val="0"/>
      <w:marBottom w:val="0"/>
      <w:divBdr>
        <w:top w:val="none" w:sz="0" w:space="0" w:color="auto"/>
        <w:left w:val="none" w:sz="0" w:space="0" w:color="auto"/>
        <w:bottom w:val="none" w:sz="0" w:space="0" w:color="auto"/>
        <w:right w:val="none" w:sz="0" w:space="0" w:color="auto"/>
      </w:divBdr>
    </w:div>
    <w:div w:id="1403287437">
      <w:bodyDiv w:val="1"/>
      <w:marLeft w:val="0"/>
      <w:marRight w:val="0"/>
      <w:marTop w:val="0"/>
      <w:marBottom w:val="0"/>
      <w:divBdr>
        <w:top w:val="none" w:sz="0" w:space="0" w:color="auto"/>
        <w:left w:val="none" w:sz="0" w:space="0" w:color="auto"/>
        <w:bottom w:val="none" w:sz="0" w:space="0" w:color="auto"/>
        <w:right w:val="none" w:sz="0" w:space="0" w:color="auto"/>
      </w:divBdr>
    </w:div>
    <w:div w:id="1575359671">
      <w:bodyDiv w:val="1"/>
      <w:marLeft w:val="0"/>
      <w:marRight w:val="0"/>
      <w:marTop w:val="0"/>
      <w:marBottom w:val="0"/>
      <w:divBdr>
        <w:top w:val="none" w:sz="0" w:space="0" w:color="auto"/>
        <w:left w:val="none" w:sz="0" w:space="0" w:color="auto"/>
        <w:bottom w:val="none" w:sz="0" w:space="0" w:color="auto"/>
        <w:right w:val="none" w:sz="0" w:space="0" w:color="auto"/>
      </w:divBdr>
    </w:div>
    <w:div w:id="1575630348">
      <w:bodyDiv w:val="1"/>
      <w:marLeft w:val="0"/>
      <w:marRight w:val="0"/>
      <w:marTop w:val="0"/>
      <w:marBottom w:val="0"/>
      <w:divBdr>
        <w:top w:val="none" w:sz="0" w:space="0" w:color="auto"/>
        <w:left w:val="none" w:sz="0" w:space="0" w:color="auto"/>
        <w:bottom w:val="none" w:sz="0" w:space="0" w:color="auto"/>
        <w:right w:val="none" w:sz="0" w:space="0" w:color="auto"/>
      </w:divBdr>
    </w:div>
    <w:div w:id="1705132638">
      <w:bodyDiv w:val="1"/>
      <w:marLeft w:val="0"/>
      <w:marRight w:val="0"/>
      <w:marTop w:val="0"/>
      <w:marBottom w:val="0"/>
      <w:divBdr>
        <w:top w:val="none" w:sz="0" w:space="0" w:color="auto"/>
        <w:left w:val="none" w:sz="0" w:space="0" w:color="auto"/>
        <w:bottom w:val="none" w:sz="0" w:space="0" w:color="auto"/>
        <w:right w:val="none" w:sz="0" w:space="0" w:color="auto"/>
      </w:divBdr>
    </w:div>
    <w:div w:id="1961376136">
      <w:bodyDiv w:val="1"/>
      <w:marLeft w:val="0"/>
      <w:marRight w:val="0"/>
      <w:marTop w:val="0"/>
      <w:marBottom w:val="0"/>
      <w:divBdr>
        <w:top w:val="none" w:sz="0" w:space="0" w:color="auto"/>
        <w:left w:val="none" w:sz="0" w:space="0" w:color="auto"/>
        <w:bottom w:val="none" w:sz="0" w:space="0" w:color="auto"/>
        <w:right w:val="none" w:sz="0" w:space="0" w:color="auto"/>
      </w:divBdr>
      <w:divsChild>
        <w:div w:id="1961036367">
          <w:marLeft w:val="0"/>
          <w:marRight w:val="0"/>
          <w:marTop w:val="0"/>
          <w:marBottom w:val="0"/>
          <w:divBdr>
            <w:top w:val="none" w:sz="0" w:space="0" w:color="auto"/>
            <w:left w:val="none" w:sz="0" w:space="0" w:color="auto"/>
            <w:bottom w:val="none" w:sz="0" w:space="0" w:color="auto"/>
            <w:right w:val="none" w:sz="0" w:space="0" w:color="auto"/>
          </w:divBdr>
          <w:divsChild>
            <w:div w:id="1889411107">
              <w:marLeft w:val="0"/>
              <w:marRight w:val="0"/>
              <w:marTop w:val="0"/>
              <w:marBottom w:val="0"/>
              <w:divBdr>
                <w:top w:val="none" w:sz="0" w:space="0" w:color="auto"/>
                <w:left w:val="none" w:sz="0" w:space="0" w:color="auto"/>
                <w:bottom w:val="none" w:sz="0" w:space="0" w:color="auto"/>
                <w:right w:val="none" w:sz="0" w:space="0" w:color="auto"/>
              </w:divBdr>
              <w:divsChild>
                <w:div w:id="18103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3653">
      <w:bodyDiv w:val="1"/>
      <w:marLeft w:val="0"/>
      <w:marRight w:val="0"/>
      <w:marTop w:val="0"/>
      <w:marBottom w:val="0"/>
      <w:divBdr>
        <w:top w:val="none" w:sz="0" w:space="0" w:color="auto"/>
        <w:left w:val="none" w:sz="0" w:space="0" w:color="auto"/>
        <w:bottom w:val="none" w:sz="0" w:space="0" w:color="auto"/>
        <w:right w:val="none" w:sz="0" w:space="0" w:color="auto"/>
      </w:divBdr>
    </w:div>
    <w:div w:id="2006779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1007/s11109-021-09683-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86/6968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80/13569775.2017.130432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dangshi.people.com.cn/n1/2021/0524/c436975-32111354.html" TargetMode="External"/><Relationship Id="rId1" Type="http://schemas.openxmlformats.org/officeDocument/2006/relationships/hyperlink" Target="https://www.chinanews.com/gn/2021/03-30/944372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教育式宣传与宣传式教育：远程思政课教师呈现与教学效果的实验研究</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教育式宣传与宣传式教育：远程思政课教师呈现与教学效果的实验研究</dc:title>
  <dc:creator>孙宇飞; 汤霓</dc:creator>
  <cp:lastModifiedBy>ws952</cp:lastModifiedBy>
  <cp:revision>12</cp:revision>
  <dcterms:created xsi:type="dcterms:W3CDTF">2021-09-03T03:09:00Z</dcterms:created>
  <dcterms:modified xsi:type="dcterms:W3CDTF">2021-10-27T16:27:00Z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政治宣传是政府维持统治合法性和提升公众支持的重要手段之一，现有研究从“灌输机制”和“信号机制”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硬宣传”在传递威慑信号之外，还具有一种说服的“软效应”。即它不仅能够使公众感</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indent">
    <vt:lpwstr>True</vt:lpwstr>
  </property>
  <property fmtid="{D5CDD505-2E9C-101B-9397-08002B2CF9AE}" pid="13" name="knit">
    <vt:lpwstr>(function(inputFile, encoding) {rmarkdown::render(inputFile, encoding = encoding, output_format = c(“bookdown::word_document2”, “bookdown::pdf_document2”)) })</vt:lpwstr>
  </property>
  <property fmtid="{D5CDD505-2E9C-101B-9397-08002B2CF9AE}" pid="14" name="link-citations">
    <vt:lpwstr>True</vt:lpwstr>
  </property>
  <property fmtid="{D5CDD505-2E9C-101B-9397-08002B2CF9AE}" pid="15" name="output">
    <vt:lpwstr/>
  </property>
  <property fmtid="{D5CDD505-2E9C-101B-9397-08002B2CF9AE}" pid="16" name="toc">
    <vt:lpwstr>False</vt:lpwstr>
  </property>
  <property fmtid="{D5CDD505-2E9C-101B-9397-08002B2CF9AE}" pid="17" name="KSOProductBuildVer">
    <vt:lpwstr>2052-3.6.0.5672</vt:lpwstr>
  </property>
</Properties>
</file>